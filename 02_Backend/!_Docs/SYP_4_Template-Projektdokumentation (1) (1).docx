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677E8E34" w:rsidR="00E15178" w:rsidRPr="004460A6" w:rsidRDefault="00E15178">
      <w:pPr>
        <w:rPr>
          <w:b/>
          <w:bCs/>
        </w:rPr>
      </w:pPr>
    </w:p>
    <w:p w14:paraId="0A37501D" w14:textId="77777777" w:rsidR="00E15178" w:rsidRPr="004460A6" w:rsidRDefault="00E15178">
      <w:pPr>
        <w:rPr>
          <w:b/>
          <w:bCs/>
        </w:rPr>
      </w:pPr>
    </w:p>
    <w:p w14:paraId="5DAB6C7B" w14:textId="77777777" w:rsidR="00E15178" w:rsidRPr="004460A6" w:rsidRDefault="00E15178">
      <w:pPr>
        <w:rPr>
          <w:b/>
          <w:bCs/>
        </w:rPr>
      </w:pPr>
    </w:p>
    <w:p w14:paraId="116A02AA" w14:textId="5760BD4B" w:rsidR="00E15178" w:rsidRPr="004460A6" w:rsidRDefault="1E116001">
      <w:pPr>
        <w:jc w:val="center"/>
        <w:rPr>
          <w:b/>
          <w:bCs/>
          <w:sz w:val="40"/>
          <w:szCs w:val="40"/>
        </w:rPr>
      </w:pPr>
      <w:r w:rsidRPr="004460A6">
        <w:rPr>
          <w:b/>
          <w:bCs/>
          <w:sz w:val="40"/>
          <w:szCs w:val="40"/>
        </w:rPr>
        <w:t>HTL Saalfelden</w:t>
      </w:r>
    </w:p>
    <w:p w14:paraId="02EB378F" w14:textId="77777777" w:rsidR="00E15178" w:rsidRPr="004460A6" w:rsidRDefault="00E15178">
      <w:pPr>
        <w:jc w:val="center"/>
        <w:rPr>
          <w:b/>
          <w:bCs/>
          <w:sz w:val="40"/>
          <w:szCs w:val="40"/>
        </w:rPr>
      </w:pPr>
    </w:p>
    <w:p w14:paraId="51F1DBB0" w14:textId="77777777" w:rsidR="00E15178" w:rsidRPr="004460A6" w:rsidRDefault="00236CAB">
      <w:pPr>
        <w:jc w:val="center"/>
        <w:rPr>
          <w:b/>
          <w:bCs/>
          <w:sz w:val="40"/>
          <w:szCs w:val="40"/>
        </w:rPr>
      </w:pPr>
      <w:r w:rsidRPr="004460A6">
        <w:rPr>
          <w:b/>
          <w:bCs/>
          <w:sz w:val="40"/>
          <w:szCs w:val="40"/>
        </w:rPr>
        <w:t>Systemplanung und Projektentwicklung</w:t>
      </w:r>
    </w:p>
    <w:p w14:paraId="6A05A809" w14:textId="77777777" w:rsidR="00E15178" w:rsidRPr="004460A6" w:rsidRDefault="00E15178">
      <w:pPr>
        <w:jc w:val="both"/>
        <w:rPr>
          <w:b/>
          <w:bCs/>
          <w:sz w:val="40"/>
          <w:szCs w:val="40"/>
        </w:rPr>
      </w:pPr>
    </w:p>
    <w:p w14:paraId="5A39BBE3" w14:textId="77777777" w:rsidR="00E15178" w:rsidRPr="004460A6" w:rsidRDefault="00236CAB">
      <w:pPr>
        <w:jc w:val="center"/>
        <w:rPr>
          <w:b/>
          <w:bCs/>
          <w:sz w:val="40"/>
          <w:szCs w:val="40"/>
        </w:rPr>
      </w:pPr>
      <w:r w:rsidRPr="004460A6">
        <w:rPr>
          <w:b/>
          <w:bCs/>
          <w:noProof/>
          <w:sz w:val="40"/>
          <w:szCs w:val="40"/>
        </w:rPr>
        <w:drawing>
          <wp:inline distT="0" distB="0" distL="114300" distR="114300" wp14:anchorId="6295497D" wp14:editId="07777777">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1"/>
                    <a:stretch>
                      <a:fillRect/>
                    </a:stretch>
                  </pic:blipFill>
                  <pic:spPr>
                    <a:xfrm>
                      <a:off x="0" y="0"/>
                      <a:ext cx="2491105" cy="2567305"/>
                    </a:xfrm>
                    <a:prstGeom prst="rect">
                      <a:avLst/>
                    </a:prstGeom>
                  </pic:spPr>
                </pic:pic>
              </a:graphicData>
            </a:graphic>
          </wp:inline>
        </w:drawing>
      </w:r>
    </w:p>
    <w:p w14:paraId="37DE80C6" w14:textId="77777777" w:rsidR="00E15178" w:rsidRPr="004460A6" w:rsidRDefault="00236CAB">
      <w:pPr>
        <w:jc w:val="center"/>
        <w:rPr>
          <w:b/>
          <w:bCs/>
          <w:sz w:val="40"/>
          <w:szCs w:val="40"/>
        </w:rPr>
      </w:pPr>
      <w:r w:rsidRPr="004460A6">
        <w:rPr>
          <w:b/>
          <w:bCs/>
          <w:sz w:val="40"/>
          <w:szCs w:val="40"/>
        </w:rPr>
        <w:t>Projektdokumentation</w:t>
      </w:r>
    </w:p>
    <w:p w14:paraId="1AD60F9E" w14:textId="77777777" w:rsidR="00E15178" w:rsidRPr="004460A6" w:rsidRDefault="00236CAB">
      <w:pPr>
        <w:jc w:val="center"/>
        <w:rPr>
          <w:b/>
          <w:bCs/>
          <w:sz w:val="40"/>
          <w:szCs w:val="40"/>
        </w:rPr>
      </w:pPr>
      <w:r w:rsidRPr="004460A6">
        <w:rPr>
          <w:b/>
          <w:bCs/>
          <w:sz w:val="40"/>
          <w:szCs w:val="40"/>
        </w:rPr>
        <w:t>2024 / 2025</w:t>
      </w:r>
    </w:p>
    <w:p w14:paraId="41C8F396" w14:textId="77777777" w:rsidR="00E15178" w:rsidRPr="004460A6" w:rsidRDefault="00E15178">
      <w:pPr>
        <w:jc w:val="center"/>
        <w:rPr>
          <w:b/>
          <w:bCs/>
          <w:sz w:val="40"/>
          <w:szCs w:val="40"/>
        </w:rPr>
      </w:pPr>
    </w:p>
    <w:tbl>
      <w:tblPr>
        <w:tblStyle w:val="Tabellenraster"/>
        <w:tblW w:w="0" w:type="auto"/>
        <w:tblLook w:val="04A0" w:firstRow="1" w:lastRow="0" w:firstColumn="1" w:lastColumn="0" w:noHBand="0" w:noVBand="1"/>
      </w:tblPr>
      <w:tblGrid>
        <w:gridCol w:w="2535"/>
        <w:gridCol w:w="6475"/>
      </w:tblGrid>
      <w:tr w:rsidR="00E15178" w:rsidRPr="004460A6" w14:paraId="1551E05F" w14:textId="77777777">
        <w:trPr>
          <w:trHeight w:val="567"/>
        </w:trPr>
        <w:tc>
          <w:tcPr>
            <w:tcW w:w="2547" w:type="dxa"/>
            <w:shd w:val="clear" w:color="auto" w:fill="D9D9D9" w:themeFill="background1" w:themeFillShade="D9"/>
            <w:vAlign w:val="center"/>
          </w:tcPr>
          <w:p w14:paraId="3C0AD5E3" w14:textId="77777777" w:rsidR="00E15178" w:rsidRPr="004460A6" w:rsidRDefault="00236CAB">
            <w:pPr>
              <w:rPr>
                <w:rFonts w:ascii="Arial" w:hAnsi="Arial" w:cs="Arial"/>
                <w:b/>
              </w:rPr>
            </w:pPr>
            <w:r w:rsidRPr="004460A6">
              <w:rPr>
                <w:rFonts w:ascii="Arial" w:hAnsi="Arial" w:cs="Arial"/>
                <w:b/>
              </w:rPr>
              <w:t>Projektbezeichnung</w:t>
            </w:r>
          </w:p>
        </w:tc>
        <w:tc>
          <w:tcPr>
            <w:tcW w:w="6515" w:type="dxa"/>
            <w:vAlign w:val="center"/>
          </w:tcPr>
          <w:p w14:paraId="2BB63DEB" w14:textId="3863FDC4" w:rsidR="00E15178" w:rsidRPr="004460A6" w:rsidRDefault="00D62F58">
            <w:pPr>
              <w:rPr>
                <w:rFonts w:ascii="Arial" w:hAnsi="Arial" w:cs="Arial"/>
                <w:color w:val="D9D9D9" w:themeColor="background1" w:themeShade="D9"/>
              </w:rPr>
            </w:pPr>
            <w:r w:rsidRPr="004460A6">
              <w:rPr>
                <w:rFonts w:ascii="Arial" w:hAnsi="Arial" w:cs="Arial"/>
              </w:rPr>
              <w:t>MBot - Backend</w:t>
            </w:r>
          </w:p>
        </w:tc>
      </w:tr>
      <w:tr w:rsidR="00E15178" w:rsidRPr="004460A6" w14:paraId="2396D92D" w14:textId="77777777">
        <w:trPr>
          <w:trHeight w:val="567"/>
        </w:trPr>
        <w:tc>
          <w:tcPr>
            <w:tcW w:w="2547" w:type="dxa"/>
            <w:shd w:val="clear" w:color="auto" w:fill="D9D9D9" w:themeFill="background1" w:themeFillShade="D9"/>
            <w:vAlign w:val="center"/>
          </w:tcPr>
          <w:p w14:paraId="1E02F308" w14:textId="77777777" w:rsidR="00E15178" w:rsidRPr="004460A6" w:rsidRDefault="00236CAB">
            <w:pPr>
              <w:rPr>
                <w:rFonts w:ascii="Arial" w:hAnsi="Arial" w:cs="Arial"/>
                <w:b/>
              </w:rPr>
            </w:pPr>
            <w:r w:rsidRPr="004460A6">
              <w:rPr>
                <w:rFonts w:ascii="Arial" w:hAnsi="Arial" w:cs="Arial"/>
                <w:b/>
              </w:rPr>
              <w:t>Projektteam</w:t>
            </w:r>
          </w:p>
        </w:tc>
        <w:tc>
          <w:tcPr>
            <w:tcW w:w="6515" w:type="dxa"/>
            <w:vAlign w:val="center"/>
          </w:tcPr>
          <w:p w14:paraId="3A04332C" w14:textId="4CA6BB8B" w:rsidR="00E15178" w:rsidRPr="004460A6" w:rsidRDefault="008D2CB1">
            <w:pPr>
              <w:rPr>
                <w:rFonts w:ascii="Arial" w:hAnsi="Arial" w:cs="Arial"/>
                <w:color w:val="D9D9D9" w:themeColor="background1" w:themeShade="D9"/>
              </w:rPr>
            </w:pPr>
            <w:r w:rsidRPr="004460A6">
              <w:rPr>
                <w:rFonts w:ascii="Arial" w:hAnsi="Arial" w:cs="Arial"/>
              </w:rPr>
              <w:t xml:space="preserve">Aberger Jonas, Haslinger Fabian, </w:t>
            </w:r>
            <w:r w:rsidR="00A2629F" w:rsidRPr="004460A6">
              <w:rPr>
                <w:rFonts w:ascii="Arial" w:hAnsi="Arial" w:cs="Arial"/>
              </w:rPr>
              <w:t>Hechenberger</w:t>
            </w:r>
            <w:r w:rsidRPr="004460A6">
              <w:rPr>
                <w:rFonts w:ascii="Arial" w:hAnsi="Arial" w:cs="Arial"/>
              </w:rPr>
              <w:t xml:space="preserve"> Tim</w:t>
            </w:r>
          </w:p>
        </w:tc>
      </w:tr>
      <w:tr w:rsidR="00E15178" w:rsidRPr="004460A6" w14:paraId="56596654" w14:textId="77777777">
        <w:trPr>
          <w:trHeight w:val="567"/>
        </w:trPr>
        <w:tc>
          <w:tcPr>
            <w:tcW w:w="2547" w:type="dxa"/>
            <w:shd w:val="clear" w:color="auto" w:fill="D9D9D9" w:themeFill="background1" w:themeFillShade="D9"/>
            <w:vAlign w:val="center"/>
          </w:tcPr>
          <w:p w14:paraId="5D28677A" w14:textId="77777777" w:rsidR="00E15178" w:rsidRPr="004460A6" w:rsidRDefault="00236CAB">
            <w:pPr>
              <w:rPr>
                <w:rFonts w:ascii="Arial" w:hAnsi="Arial" w:cs="Arial"/>
                <w:b/>
              </w:rPr>
            </w:pPr>
            <w:r w:rsidRPr="004460A6">
              <w:rPr>
                <w:rFonts w:ascii="Arial" w:hAnsi="Arial" w:cs="Arial"/>
                <w:b/>
              </w:rPr>
              <w:t>Erstellt am</w:t>
            </w:r>
          </w:p>
        </w:tc>
        <w:tc>
          <w:tcPr>
            <w:tcW w:w="6515" w:type="dxa"/>
            <w:vAlign w:val="center"/>
          </w:tcPr>
          <w:p w14:paraId="7D2D98C6" w14:textId="2AE3046E" w:rsidR="00E15178" w:rsidRPr="004460A6" w:rsidRDefault="00236CAB">
            <w:pPr>
              <w:rPr>
                <w:rFonts w:ascii="Arial" w:hAnsi="Arial" w:cs="Arial"/>
                <w:color w:val="D9D9D9" w:themeColor="background1" w:themeShade="D9"/>
              </w:rPr>
            </w:pPr>
            <w:r w:rsidRPr="004460A6">
              <w:rPr>
                <w:rFonts w:ascii="Arial" w:hAnsi="Arial" w:cs="Arial"/>
              </w:rPr>
              <w:t>0</w:t>
            </w:r>
            <w:r w:rsidR="00D62F58" w:rsidRPr="004460A6">
              <w:rPr>
                <w:rFonts w:ascii="Arial" w:hAnsi="Arial" w:cs="Arial"/>
              </w:rPr>
              <w:t>6.02.2025</w:t>
            </w:r>
          </w:p>
        </w:tc>
      </w:tr>
      <w:tr w:rsidR="00E15178" w:rsidRPr="004460A6" w14:paraId="016E3457" w14:textId="77777777">
        <w:trPr>
          <w:trHeight w:val="567"/>
        </w:trPr>
        <w:tc>
          <w:tcPr>
            <w:tcW w:w="2547" w:type="dxa"/>
            <w:shd w:val="clear" w:color="auto" w:fill="D9D9D9" w:themeFill="background1" w:themeFillShade="D9"/>
            <w:vAlign w:val="center"/>
          </w:tcPr>
          <w:p w14:paraId="0A020F52" w14:textId="77777777" w:rsidR="00E15178" w:rsidRPr="004460A6" w:rsidRDefault="00236CAB">
            <w:pPr>
              <w:rPr>
                <w:rFonts w:ascii="Arial" w:hAnsi="Arial" w:cs="Arial"/>
                <w:b/>
              </w:rPr>
            </w:pPr>
            <w:r w:rsidRPr="004460A6">
              <w:rPr>
                <w:rFonts w:ascii="Arial" w:hAnsi="Arial" w:cs="Arial"/>
                <w:b/>
              </w:rPr>
              <w:t>Letzte Änderung am</w:t>
            </w:r>
          </w:p>
        </w:tc>
        <w:tc>
          <w:tcPr>
            <w:tcW w:w="6515" w:type="dxa"/>
            <w:vAlign w:val="center"/>
          </w:tcPr>
          <w:p w14:paraId="5DA96136" w14:textId="5DED6768" w:rsidR="00E15178" w:rsidRPr="004460A6" w:rsidRDefault="00D62F58">
            <w:pPr>
              <w:rPr>
                <w:rFonts w:ascii="Arial" w:hAnsi="Arial" w:cs="Arial"/>
                <w:color w:val="D9D9D9" w:themeColor="background1" w:themeShade="D9"/>
              </w:rPr>
            </w:pPr>
            <w:r w:rsidRPr="004460A6">
              <w:rPr>
                <w:rFonts w:ascii="Arial" w:hAnsi="Arial" w:cs="Arial"/>
              </w:rPr>
              <w:t>06.02.2025</w:t>
            </w:r>
          </w:p>
        </w:tc>
      </w:tr>
      <w:tr w:rsidR="00E15178" w:rsidRPr="004460A6" w14:paraId="2F08F36A" w14:textId="77777777">
        <w:trPr>
          <w:trHeight w:val="567"/>
        </w:trPr>
        <w:tc>
          <w:tcPr>
            <w:tcW w:w="2547" w:type="dxa"/>
            <w:shd w:val="clear" w:color="auto" w:fill="D9D9D9" w:themeFill="background1" w:themeFillShade="D9"/>
            <w:vAlign w:val="center"/>
          </w:tcPr>
          <w:p w14:paraId="1B9FBFDD" w14:textId="77777777" w:rsidR="00E15178" w:rsidRPr="004460A6" w:rsidRDefault="00236CAB">
            <w:pPr>
              <w:rPr>
                <w:rFonts w:ascii="Arial" w:hAnsi="Arial" w:cs="Arial"/>
                <w:b/>
              </w:rPr>
            </w:pPr>
            <w:r w:rsidRPr="004460A6">
              <w:rPr>
                <w:rFonts w:ascii="Arial" w:hAnsi="Arial" w:cs="Arial"/>
                <w:b/>
              </w:rPr>
              <w:t>Status</w:t>
            </w:r>
          </w:p>
        </w:tc>
        <w:tc>
          <w:tcPr>
            <w:tcW w:w="6515" w:type="dxa"/>
            <w:vAlign w:val="center"/>
          </w:tcPr>
          <w:p w14:paraId="35CB2A1F" w14:textId="1E5E02EA" w:rsidR="00D62F58" w:rsidRPr="004460A6" w:rsidRDefault="00236CAB">
            <w:pPr>
              <w:rPr>
                <w:rFonts w:ascii="Arial" w:hAnsi="Arial" w:cs="Arial"/>
              </w:rPr>
            </w:pPr>
            <w:r w:rsidRPr="004460A6">
              <w:rPr>
                <w:rFonts w:ascii="Arial" w:hAnsi="Arial" w:cs="Arial"/>
              </w:rPr>
              <w:t xml:space="preserve">[in </w:t>
            </w:r>
            <w:r w:rsidRPr="004460A6">
              <w:rPr>
                <w:rFonts w:ascii="Arial" w:hAnsi="Arial" w:cs="Arial"/>
                <w:b/>
              </w:rPr>
              <w:t>Bearbeitung</w:t>
            </w:r>
            <w:r w:rsidRPr="004460A6">
              <w:rPr>
                <w:rFonts w:ascii="Arial" w:hAnsi="Arial" w:cs="Arial"/>
              </w:rPr>
              <w:t>/fertiggestellt/pausiert/abgebrochen/Prüfung]</w:t>
            </w:r>
          </w:p>
        </w:tc>
      </w:tr>
      <w:tr w:rsidR="00E15178" w:rsidRPr="004460A6" w14:paraId="747773C8" w14:textId="77777777">
        <w:trPr>
          <w:trHeight w:val="567"/>
        </w:trPr>
        <w:tc>
          <w:tcPr>
            <w:tcW w:w="2547" w:type="dxa"/>
            <w:shd w:val="clear" w:color="auto" w:fill="D9D9D9" w:themeFill="background1" w:themeFillShade="D9"/>
            <w:vAlign w:val="center"/>
          </w:tcPr>
          <w:p w14:paraId="1B78C895" w14:textId="77777777" w:rsidR="00E15178" w:rsidRPr="004460A6" w:rsidRDefault="00236CAB">
            <w:pPr>
              <w:rPr>
                <w:rFonts w:ascii="Arial" w:hAnsi="Arial" w:cs="Arial"/>
                <w:b/>
              </w:rPr>
            </w:pPr>
            <w:r w:rsidRPr="004460A6">
              <w:rPr>
                <w:rFonts w:ascii="Arial" w:hAnsi="Arial" w:cs="Arial"/>
                <w:b/>
              </w:rPr>
              <w:t>Aktuelle Version</w:t>
            </w:r>
          </w:p>
        </w:tc>
        <w:tc>
          <w:tcPr>
            <w:tcW w:w="6515" w:type="dxa"/>
            <w:vAlign w:val="center"/>
          </w:tcPr>
          <w:p w14:paraId="6C964F70" w14:textId="55D28BCA" w:rsidR="00E15178" w:rsidRPr="004460A6" w:rsidRDefault="00236CAB">
            <w:pPr>
              <w:rPr>
                <w:rFonts w:ascii="Arial" w:hAnsi="Arial" w:cs="Arial"/>
                <w:color w:val="D9D9D9" w:themeColor="background1" w:themeShade="D9"/>
              </w:rPr>
            </w:pPr>
            <w:r w:rsidRPr="004460A6">
              <w:rPr>
                <w:rFonts w:ascii="Arial" w:hAnsi="Arial" w:cs="Arial"/>
              </w:rPr>
              <w:t>1</w:t>
            </w:r>
            <w:r w:rsidR="00D62F58" w:rsidRPr="004460A6">
              <w:rPr>
                <w:rFonts w:ascii="Arial" w:hAnsi="Arial" w:cs="Arial"/>
              </w:rPr>
              <w:t>.0</w:t>
            </w:r>
          </w:p>
        </w:tc>
      </w:tr>
    </w:tbl>
    <w:p w14:paraId="72A3D3EC" w14:textId="77777777" w:rsidR="00E15178" w:rsidRPr="004460A6" w:rsidRDefault="00E15178">
      <w:pPr>
        <w:rPr>
          <w:rFonts w:ascii="Arial" w:hAnsi="Arial" w:cs="Arial"/>
          <w:b/>
          <w:sz w:val="28"/>
        </w:rPr>
      </w:pPr>
    </w:p>
    <w:p w14:paraId="489103F3" w14:textId="77777777" w:rsidR="00E15178" w:rsidRPr="004460A6" w:rsidRDefault="00236CAB">
      <w:pPr>
        <w:rPr>
          <w:rFonts w:ascii="Arial" w:hAnsi="Arial" w:cs="Arial"/>
          <w:b/>
          <w:sz w:val="28"/>
        </w:rPr>
      </w:pPr>
      <w:r w:rsidRPr="004460A6">
        <w:rPr>
          <w:rFonts w:ascii="Arial" w:hAnsi="Arial" w:cs="Arial"/>
          <w:b/>
          <w:sz w:val="28"/>
        </w:rPr>
        <w:t>Änderungsverlauf</w:t>
      </w:r>
    </w:p>
    <w:p w14:paraId="0D0B940D" w14:textId="77777777" w:rsidR="00E15178" w:rsidRPr="004460A6" w:rsidRDefault="00E15178">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F31ED1" w:rsidRPr="004460A6" w14:paraId="7FF36AA3" w14:textId="77777777">
        <w:trPr>
          <w:jc w:val="center"/>
        </w:trPr>
        <w:tc>
          <w:tcPr>
            <w:tcW w:w="704" w:type="dxa"/>
            <w:shd w:val="clear" w:color="auto" w:fill="D9D9D9" w:themeFill="background1" w:themeFillShade="D9"/>
            <w:vAlign w:val="center"/>
          </w:tcPr>
          <w:p w14:paraId="16A3DE68"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Nr.</w:t>
            </w:r>
          </w:p>
        </w:tc>
        <w:tc>
          <w:tcPr>
            <w:tcW w:w="1276" w:type="dxa"/>
            <w:shd w:val="clear" w:color="auto" w:fill="D9D9D9" w:themeFill="background1" w:themeFillShade="D9"/>
            <w:vAlign w:val="center"/>
          </w:tcPr>
          <w:p w14:paraId="746F1487"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Datum</w:t>
            </w:r>
          </w:p>
        </w:tc>
        <w:tc>
          <w:tcPr>
            <w:tcW w:w="992" w:type="dxa"/>
            <w:shd w:val="clear" w:color="auto" w:fill="D9D9D9" w:themeFill="background1" w:themeFillShade="D9"/>
            <w:vAlign w:val="center"/>
          </w:tcPr>
          <w:p w14:paraId="6B814A1E"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Version</w:t>
            </w:r>
          </w:p>
        </w:tc>
        <w:tc>
          <w:tcPr>
            <w:tcW w:w="1843" w:type="dxa"/>
            <w:shd w:val="clear" w:color="auto" w:fill="D9D9D9" w:themeFill="background1" w:themeFillShade="D9"/>
            <w:vAlign w:val="center"/>
          </w:tcPr>
          <w:p w14:paraId="775A7DF1"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Geänderte Kapitel</w:t>
            </w:r>
          </w:p>
        </w:tc>
        <w:tc>
          <w:tcPr>
            <w:tcW w:w="1699" w:type="dxa"/>
            <w:shd w:val="clear" w:color="auto" w:fill="D9D9D9" w:themeFill="background1" w:themeFillShade="D9"/>
            <w:vAlign w:val="center"/>
          </w:tcPr>
          <w:p w14:paraId="63E234AB"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Art der Änderung</w:t>
            </w:r>
          </w:p>
        </w:tc>
        <w:tc>
          <w:tcPr>
            <w:tcW w:w="2215" w:type="dxa"/>
            <w:shd w:val="clear" w:color="auto" w:fill="D9D9D9" w:themeFill="background1" w:themeFillShade="D9"/>
            <w:vAlign w:val="center"/>
          </w:tcPr>
          <w:p w14:paraId="4C320DDC" w14:textId="77777777" w:rsidR="00E15178" w:rsidRPr="004460A6" w:rsidRDefault="00236CAB">
            <w:pPr>
              <w:jc w:val="center"/>
              <w:rPr>
                <w:rFonts w:ascii="Arial" w:hAnsi="Arial" w:cs="Arial"/>
                <w:b/>
                <w:color w:val="000000" w:themeColor="text1"/>
                <w:sz w:val="20"/>
              </w:rPr>
            </w:pPr>
            <w:r w:rsidRPr="004460A6">
              <w:rPr>
                <w:rFonts w:ascii="Arial" w:hAnsi="Arial" w:cs="Arial"/>
                <w:b/>
                <w:color w:val="000000" w:themeColor="text1"/>
                <w:sz w:val="20"/>
              </w:rPr>
              <w:t>Autor</w:t>
            </w:r>
          </w:p>
        </w:tc>
      </w:tr>
      <w:tr w:rsidR="00F31ED1" w:rsidRPr="004460A6" w14:paraId="0E2D072F" w14:textId="77777777">
        <w:trPr>
          <w:jc w:val="center"/>
        </w:trPr>
        <w:tc>
          <w:tcPr>
            <w:tcW w:w="704" w:type="dxa"/>
            <w:vAlign w:val="center"/>
          </w:tcPr>
          <w:p w14:paraId="0FD38FD2"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&lt;1&gt;</w:t>
            </w:r>
          </w:p>
        </w:tc>
        <w:tc>
          <w:tcPr>
            <w:tcW w:w="1276" w:type="dxa"/>
            <w:vAlign w:val="center"/>
          </w:tcPr>
          <w:p w14:paraId="74D5C76C"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&lt;01.10.2018&gt;</w:t>
            </w:r>
          </w:p>
        </w:tc>
        <w:tc>
          <w:tcPr>
            <w:tcW w:w="992" w:type="dxa"/>
            <w:vAlign w:val="center"/>
          </w:tcPr>
          <w:p w14:paraId="013EDAA3"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&lt;1.0&gt;</w:t>
            </w:r>
          </w:p>
        </w:tc>
        <w:tc>
          <w:tcPr>
            <w:tcW w:w="1843" w:type="dxa"/>
            <w:vAlign w:val="center"/>
          </w:tcPr>
          <w:p w14:paraId="59B635B7"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&lt;Alle&gt;</w:t>
            </w:r>
          </w:p>
        </w:tc>
        <w:tc>
          <w:tcPr>
            <w:tcW w:w="1699" w:type="dxa"/>
            <w:vAlign w:val="center"/>
          </w:tcPr>
          <w:p w14:paraId="434EF072" w14:textId="77777777" w:rsidR="00E15178" w:rsidRPr="004460A6" w:rsidRDefault="00236CAB">
            <w:pPr>
              <w:jc w:val="center"/>
              <w:rPr>
                <w:rFonts w:ascii="Arial" w:hAnsi="Arial" w:cs="Arial"/>
                <w:color w:val="000000" w:themeColor="text1"/>
                <w:sz w:val="20"/>
              </w:rPr>
            </w:pPr>
            <w:r w:rsidRPr="004460A6">
              <w:rPr>
                <w:rFonts w:ascii="Arial" w:hAnsi="Arial" w:cs="Arial"/>
                <w:color w:val="000000" w:themeColor="text1"/>
                <w:sz w:val="20"/>
              </w:rPr>
              <w:t>&lt;Erstellung&gt;</w:t>
            </w:r>
          </w:p>
        </w:tc>
        <w:tc>
          <w:tcPr>
            <w:tcW w:w="2215" w:type="dxa"/>
            <w:vAlign w:val="center"/>
          </w:tcPr>
          <w:p w14:paraId="0D00CE0A" w14:textId="2B01BB42" w:rsidR="00E15178" w:rsidRPr="004460A6" w:rsidRDefault="00D62F58">
            <w:pPr>
              <w:jc w:val="center"/>
              <w:rPr>
                <w:rFonts w:ascii="Arial" w:hAnsi="Arial" w:cs="Arial"/>
                <w:color w:val="000000" w:themeColor="text1"/>
                <w:sz w:val="20"/>
              </w:rPr>
            </w:pPr>
            <w:r w:rsidRPr="004460A6">
              <w:rPr>
                <w:rFonts w:ascii="Arial" w:hAnsi="Arial" w:cs="Arial"/>
                <w:color w:val="000000" w:themeColor="text1"/>
                <w:sz w:val="20"/>
              </w:rPr>
              <w:t>Tim Hechenberger</w:t>
            </w:r>
          </w:p>
        </w:tc>
      </w:tr>
    </w:tbl>
    <w:p w14:paraId="0E27B00A" w14:textId="77777777" w:rsidR="00E15178" w:rsidRPr="004460A6" w:rsidRDefault="00E15178">
      <w:pPr>
        <w:rPr>
          <w:b/>
          <w:bCs/>
          <w:sz w:val="40"/>
          <w:szCs w:val="40"/>
        </w:rPr>
      </w:pPr>
    </w:p>
    <w:p w14:paraId="15FB78C5" w14:textId="77777777" w:rsidR="00E15178" w:rsidRPr="004460A6" w:rsidRDefault="00236CAB">
      <w:pPr>
        <w:rPr>
          <w:rFonts w:ascii="Arial" w:hAnsi="Arial" w:cs="Arial"/>
          <w:b/>
          <w:sz w:val="28"/>
        </w:rPr>
      </w:pPr>
      <w:r w:rsidRPr="004460A6">
        <w:rPr>
          <w:rFonts w:ascii="Arial" w:hAnsi="Arial" w:cs="Arial"/>
          <w:b/>
          <w:sz w:val="28"/>
        </w:rPr>
        <w:t>Inhalt</w:t>
      </w:r>
    </w:p>
    <w:p w14:paraId="60061E4C" w14:textId="77777777" w:rsidR="00E15178" w:rsidRPr="004460A6" w:rsidRDefault="00E15178">
      <w:pPr>
        <w:rPr>
          <w:rFonts w:ascii="Arial" w:hAnsi="Arial" w:cs="Arial"/>
          <w:b/>
          <w:sz w:val="28"/>
        </w:rPr>
      </w:pPr>
    </w:p>
    <w:p w14:paraId="51620632" w14:textId="77777777" w:rsidR="00E15178" w:rsidRPr="004460A6" w:rsidRDefault="00236CAB">
      <w:pPr>
        <w:pStyle w:val="Verzeichnis1"/>
        <w:tabs>
          <w:tab w:val="right" w:leader="dot" w:pos="9020"/>
        </w:tabs>
      </w:pPr>
      <w:r w:rsidRPr="004460A6">
        <w:rPr>
          <w:rFonts w:ascii="Arial" w:hAnsi="Arial" w:cs="Arial"/>
          <w:b/>
          <w:sz w:val="28"/>
        </w:rPr>
        <w:fldChar w:fldCharType="begin"/>
      </w:r>
      <w:r w:rsidRPr="004460A6">
        <w:rPr>
          <w:rFonts w:ascii="Arial" w:hAnsi="Arial" w:cs="Arial"/>
          <w:b/>
          <w:sz w:val="28"/>
        </w:rPr>
        <w:instrText xml:space="preserve">TOC \o "1-4" \h \u </w:instrText>
      </w:r>
      <w:r w:rsidRPr="004460A6">
        <w:rPr>
          <w:rFonts w:ascii="Arial" w:hAnsi="Arial" w:cs="Arial"/>
          <w:b/>
          <w:sz w:val="28"/>
        </w:rPr>
        <w:fldChar w:fldCharType="separate"/>
      </w:r>
      <w:hyperlink w:anchor="_Toc965522712" w:history="1">
        <w:r w:rsidRPr="004460A6">
          <w:t>1. Allgemeines / Projektübersicht</w:t>
        </w:r>
        <w:r w:rsidRPr="004460A6">
          <w:tab/>
        </w:r>
        <w:r w:rsidRPr="004460A6">
          <w:fldChar w:fldCharType="begin"/>
        </w:r>
        <w:r w:rsidRPr="004460A6">
          <w:instrText xml:space="preserve"> PAGEREF _Toc965522712 \h </w:instrText>
        </w:r>
        <w:r w:rsidRPr="004460A6">
          <w:fldChar w:fldCharType="separate"/>
        </w:r>
        <w:r w:rsidRPr="004460A6">
          <w:t>4</w:t>
        </w:r>
        <w:r w:rsidRPr="004460A6">
          <w:fldChar w:fldCharType="end"/>
        </w:r>
      </w:hyperlink>
    </w:p>
    <w:p w14:paraId="654D98A7" w14:textId="77777777" w:rsidR="00E15178" w:rsidRPr="004460A6" w:rsidRDefault="00236CAB">
      <w:pPr>
        <w:pStyle w:val="Verzeichnis2"/>
        <w:tabs>
          <w:tab w:val="right" w:leader="dot" w:pos="9020"/>
        </w:tabs>
        <w:ind w:left="480"/>
      </w:pPr>
      <w:hyperlink w:anchor="_Toc1040632592" w:history="1">
        <w:r w:rsidRPr="004460A6">
          <w:t>1.1 Projektbeschreibung</w:t>
        </w:r>
        <w:r w:rsidRPr="004460A6">
          <w:tab/>
        </w:r>
        <w:r w:rsidRPr="004460A6">
          <w:fldChar w:fldCharType="begin"/>
        </w:r>
        <w:r w:rsidRPr="004460A6">
          <w:instrText xml:space="preserve"> PAGEREF _Toc1040632592 \h </w:instrText>
        </w:r>
        <w:r w:rsidRPr="004460A6">
          <w:fldChar w:fldCharType="separate"/>
        </w:r>
        <w:r w:rsidRPr="004460A6">
          <w:t>4</w:t>
        </w:r>
        <w:r w:rsidRPr="004460A6">
          <w:fldChar w:fldCharType="end"/>
        </w:r>
      </w:hyperlink>
    </w:p>
    <w:p w14:paraId="6D79ABD2" w14:textId="77777777" w:rsidR="00E15178" w:rsidRPr="004460A6" w:rsidRDefault="00236CAB">
      <w:pPr>
        <w:pStyle w:val="Verzeichnis2"/>
        <w:tabs>
          <w:tab w:val="right" w:leader="dot" w:pos="9020"/>
        </w:tabs>
        <w:ind w:left="480"/>
      </w:pPr>
      <w:hyperlink w:anchor="_Toc284604490" w:history="1">
        <w:r w:rsidRPr="004460A6">
          <w:t>1.2 Projektteam und Schnittstellen</w:t>
        </w:r>
        <w:r w:rsidRPr="004460A6">
          <w:tab/>
        </w:r>
        <w:r w:rsidRPr="004460A6">
          <w:fldChar w:fldCharType="begin"/>
        </w:r>
        <w:r w:rsidRPr="004460A6">
          <w:instrText xml:space="preserve"> PAGEREF _Toc284604490 \h </w:instrText>
        </w:r>
        <w:r w:rsidRPr="004460A6">
          <w:fldChar w:fldCharType="separate"/>
        </w:r>
        <w:r w:rsidRPr="004460A6">
          <w:t>4</w:t>
        </w:r>
        <w:r w:rsidRPr="004460A6">
          <w:fldChar w:fldCharType="end"/>
        </w:r>
      </w:hyperlink>
    </w:p>
    <w:p w14:paraId="36D2F124" w14:textId="77777777" w:rsidR="00E15178" w:rsidRPr="004460A6" w:rsidRDefault="00236CAB">
      <w:pPr>
        <w:pStyle w:val="Verzeichnis1"/>
        <w:tabs>
          <w:tab w:val="right" w:leader="dot" w:pos="9020"/>
        </w:tabs>
      </w:pPr>
      <w:hyperlink w:anchor="_Toc521691458" w:history="1">
        <w:r w:rsidRPr="004460A6">
          <w:t>2. Funktionale Anforderungen</w:t>
        </w:r>
        <w:r w:rsidRPr="004460A6">
          <w:tab/>
        </w:r>
        <w:r w:rsidRPr="004460A6">
          <w:fldChar w:fldCharType="begin"/>
        </w:r>
        <w:r w:rsidRPr="004460A6">
          <w:instrText xml:space="preserve"> PAGEREF _Toc521691458 \h </w:instrText>
        </w:r>
        <w:r w:rsidRPr="004460A6">
          <w:fldChar w:fldCharType="separate"/>
        </w:r>
        <w:r w:rsidRPr="004460A6">
          <w:t>4</w:t>
        </w:r>
        <w:r w:rsidRPr="004460A6">
          <w:fldChar w:fldCharType="end"/>
        </w:r>
      </w:hyperlink>
    </w:p>
    <w:p w14:paraId="51BB779A" w14:textId="77777777" w:rsidR="00E15178" w:rsidRPr="004460A6" w:rsidRDefault="00236CAB">
      <w:pPr>
        <w:pStyle w:val="Verzeichnis2"/>
        <w:tabs>
          <w:tab w:val="right" w:leader="dot" w:pos="9020"/>
        </w:tabs>
        <w:ind w:left="480"/>
      </w:pPr>
      <w:hyperlink w:anchor="_Toc1840059643" w:history="1">
        <w:r w:rsidRPr="004460A6">
          <w:t>2.1 Use Cases</w:t>
        </w:r>
        <w:r w:rsidRPr="004460A6">
          <w:tab/>
        </w:r>
        <w:r w:rsidRPr="004460A6">
          <w:fldChar w:fldCharType="begin"/>
        </w:r>
        <w:r w:rsidRPr="004460A6">
          <w:instrText xml:space="preserve"> PAGEREF _Toc1840059643 \h </w:instrText>
        </w:r>
        <w:r w:rsidRPr="004460A6">
          <w:fldChar w:fldCharType="separate"/>
        </w:r>
        <w:r w:rsidRPr="004460A6">
          <w:t>4</w:t>
        </w:r>
        <w:r w:rsidRPr="004460A6">
          <w:fldChar w:fldCharType="end"/>
        </w:r>
      </w:hyperlink>
    </w:p>
    <w:p w14:paraId="4093B4B0" w14:textId="77777777" w:rsidR="00E15178" w:rsidRPr="004460A6" w:rsidRDefault="00236CAB">
      <w:pPr>
        <w:pStyle w:val="Verzeichnis3"/>
        <w:tabs>
          <w:tab w:val="right" w:leader="dot" w:pos="9020"/>
        </w:tabs>
        <w:ind w:left="960"/>
      </w:pPr>
      <w:hyperlink w:anchor="_Toc1384425644" w:history="1">
        <w:r w:rsidRPr="004460A6">
          <w:t>2.1.1 &lt;Name Use Case 1&gt;</w:t>
        </w:r>
        <w:r w:rsidRPr="004460A6">
          <w:tab/>
        </w:r>
        <w:r w:rsidRPr="004460A6">
          <w:fldChar w:fldCharType="begin"/>
        </w:r>
        <w:r w:rsidRPr="004460A6">
          <w:instrText xml:space="preserve"> PAGEREF _Toc1384425644 \h </w:instrText>
        </w:r>
        <w:r w:rsidRPr="004460A6">
          <w:fldChar w:fldCharType="separate"/>
        </w:r>
        <w:r w:rsidRPr="004460A6">
          <w:t>4</w:t>
        </w:r>
        <w:r w:rsidRPr="004460A6">
          <w:fldChar w:fldCharType="end"/>
        </w:r>
      </w:hyperlink>
    </w:p>
    <w:p w14:paraId="6CCA3A28" w14:textId="77777777" w:rsidR="00E15178" w:rsidRPr="004460A6" w:rsidRDefault="00236CAB">
      <w:pPr>
        <w:pStyle w:val="Verzeichnis3"/>
        <w:tabs>
          <w:tab w:val="right" w:leader="dot" w:pos="9020"/>
        </w:tabs>
        <w:ind w:left="960"/>
      </w:pPr>
      <w:hyperlink w:anchor="_Toc2131939576" w:history="1">
        <w:r w:rsidRPr="004460A6">
          <w:t>2.1.2 &lt;Name Use Case 2&gt;</w:t>
        </w:r>
        <w:r w:rsidRPr="004460A6">
          <w:tab/>
        </w:r>
        <w:r w:rsidRPr="004460A6">
          <w:fldChar w:fldCharType="begin"/>
        </w:r>
        <w:r w:rsidRPr="004460A6">
          <w:instrText xml:space="preserve"> PAGEREF _Toc2131939576 \h </w:instrText>
        </w:r>
        <w:r w:rsidRPr="004460A6">
          <w:fldChar w:fldCharType="separate"/>
        </w:r>
        <w:r w:rsidRPr="004460A6">
          <w:t>4</w:t>
        </w:r>
        <w:r w:rsidRPr="004460A6">
          <w:fldChar w:fldCharType="end"/>
        </w:r>
      </w:hyperlink>
    </w:p>
    <w:p w14:paraId="4B9FDF91" w14:textId="77777777" w:rsidR="00E15178" w:rsidRPr="004460A6" w:rsidRDefault="00236CAB">
      <w:pPr>
        <w:pStyle w:val="Verzeichnis3"/>
        <w:tabs>
          <w:tab w:val="right" w:leader="dot" w:pos="9020"/>
        </w:tabs>
        <w:ind w:left="960"/>
      </w:pPr>
      <w:hyperlink w:anchor="_Toc1332338971" w:history="1">
        <w:r w:rsidRPr="004460A6">
          <w:t>2.1.3 &lt;Name Use Case n&gt;</w:t>
        </w:r>
        <w:r w:rsidRPr="004460A6">
          <w:tab/>
        </w:r>
        <w:r w:rsidRPr="004460A6">
          <w:fldChar w:fldCharType="begin"/>
        </w:r>
        <w:r w:rsidRPr="004460A6">
          <w:instrText xml:space="preserve"> PAGEREF _Toc1332338971 \h </w:instrText>
        </w:r>
        <w:r w:rsidRPr="004460A6">
          <w:fldChar w:fldCharType="separate"/>
        </w:r>
        <w:r w:rsidRPr="004460A6">
          <w:t>4</w:t>
        </w:r>
        <w:r w:rsidRPr="004460A6">
          <w:fldChar w:fldCharType="end"/>
        </w:r>
      </w:hyperlink>
    </w:p>
    <w:p w14:paraId="245B6FC5" w14:textId="77777777" w:rsidR="00E15178" w:rsidRPr="004460A6" w:rsidRDefault="00236CAB">
      <w:pPr>
        <w:pStyle w:val="Verzeichnis1"/>
        <w:tabs>
          <w:tab w:val="right" w:leader="dot" w:pos="9020"/>
        </w:tabs>
      </w:pPr>
      <w:hyperlink w:anchor="_Toc542409565" w:history="1">
        <w:r w:rsidRPr="004460A6">
          <w:t>3. Nichtfunktionale Anforderungen</w:t>
        </w:r>
        <w:r w:rsidRPr="004460A6">
          <w:tab/>
        </w:r>
        <w:r w:rsidRPr="004460A6">
          <w:fldChar w:fldCharType="begin"/>
        </w:r>
        <w:r w:rsidRPr="004460A6">
          <w:instrText xml:space="preserve"> PAGEREF _Toc542409565 \h </w:instrText>
        </w:r>
        <w:r w:rsidRPr="004460A6">
          <w:fldChar w:fldCharType="separate"/>
        </w:r>
        <w:r w:rsidRPr="004460A6">
          <w:t>4</w:t>
        </w:r>
        <w:r w:rsidRPr="004460A6">
          <w:fldChar w:fldCharType="end"/>
        </w:r>
      </w:hyperlink>
    </w:p>
    <w:p w14:paraId="02FB7BB0" w14:textId="77777777" w:rsidR="00E15178" w:rsidRPr="004460A6" w:rsidRDefault="00236CAB">
      <w:pPr>
        <w:pStyle w:val="Verzeichnis1"/>
        <w:tabs>
          <w:tab w:val="right" w:leader="dot" w:pos="9020"/>
        </w:tabs>
      </w:pPr>
      <w:hyperlink w:anchor="_Toc1181161558" w:history="1">
        <w:r w:rsidRPr="004460A6">
          <w:t>4. Projektplanung</w:t>
        </w:r>
        <w:r w:rsidRPr="004460A6">
          <w:tab/>
        </w:r>
        <w:r w:rsidRPr="004460A6">
          <w:fldChar w:fldCharType="begin"/>
        </w:r>
        <w:r w:rsidRPr="004460A6">
          <w:instrText xml:space="preserve"> PAGEREF _Toc1181161558 \h </w:instrText>
        </w:r>
        <w:r w:rsidRPr="004460A6">
          <w:fldChar w:fldCharType="separate"/>
        </w:r>
        <w:r w:rsidRPr="004460A6">
          <w:t>5</w:t>
        </w:r>
        <w:r w:rsidRPr="004460A6">
          <w:fldChar w:fldCharType="end"/>
        </w:r>
      </w:hyperlink>
    </w:p>
    <w:p w14:paraId="32DA61C3" w14:textId="77777777" w:rsidR="00E15178" w:rsidRPr="004460A6" w:rsidRDefault="00236CAB">
      <w:pPr>
        <w:pStyle w:val="Verzeichnis2"/>
        <w:tabs>
          <w:tab w:val="right" w:leader="dot" w:pos="9020"/>
        </w:tabs>
        <w:ind w:left="480"/>
      </w:pPr>
      <w:hyperlink w:anchor="_Toc191553135" w:history="1">
        <w:r w:rsidRPr="004460A6">
          <w:t>4.1 Variantenbildung</w:t>
        </w:r>
        <w:r w:rsidRPr="004460A6">
          <w:tab/>
        </w:r>
        <w:r w:rsidRPr="004460A6">
          <w:fldChar w:fldCharType="begin"/>
        </w:r>
        <w:r w:rsidRPr="004460A6">
          <w:instrText xml:space="preserve"> PAGEREF _Toc191553135 \h </w:instrText>
        </w:r>
        <w:r w:rsidRPr="004460A6">
          <w:fldChar w:fldCharType="separate"/>
        </w:r>
        <w:r w:rsidRPr="004460A6">
          <w:t>5</w:t>
        </w:r>
        <w:r w:rsidRPr="004460A6">
          <w:fldChar w:fldCharType="end"/>
        </w:r>
      </w:hyperlink>
    </w:p>
    <w:p w14:paraId="18AE6649" w14:textId="77777777" w:rsidR="00E15178" w:rsidRPr="004460A6" w:rsidRDefault="00236CAB">
      <w:pPr>
        <w:pStyle w:val="Verzeichnis2"/>
        <w:tabs>
          <w:tab w:val="right" w:leader="dot" w:pos="9020"/>
        </w:tabs>
        <w:ind w:left="480"/>
      </w:pPr>
      <w:hyperlink w:anchor="_Toc729802831" w:history="1">
        <w:r w:rsidRPr="004460A6">
          <w:t>4.2 Machbarkeitsstudie</w:t>
        </w:r>
        <w:r w:rsidRPr="004460A6">
          <w:tab/>
        </w:r>
        <w:r w:rsidRPr="004460A6">
          <w:fldChar w:fldCharType="begin"/>
        </w:r>
        <w:r w:rsidRPr="004460A6">
          <w:instrText xml:space="preserve"> PAGEREF _Toc729802831 \h </w:instrText>
        </w:r>
        <w:r w:rsidRPr="004460A6">
          <w:fldChar w:fldCharType="separate"/>
        </w:r>
        <w:r w:rsidRPr="004460A6">
          <w:t>5</w:t>
        </w:r>
        <w:r w:rsidRPr="004460A6">
          <w:fldChar w:fldCharType="end"/>
        </w:r>
      </w:hyperlink>
    </w:p>
    <w:p w14:paraId="5BDA366D" w14:textId="77777777" w:rsidR="00E15178" w:rsidRPr="004460A6" w:rsidRDefault="00236CAB">
      <w:pPr>
        <w:pStyle w:val="Verzeichnis2"/>
        <w:tabs>
          <w:tab w:val="right" w:leader="dot" w:pos="9020"/>
        </w:tabs>
        <w:ind w:left="480"/>
      </w:pPr>
      <w:hyperlink w:anchor="_Toc2024584587" w:history="1">
        <w:r w:rsidRPr="004460A6">
          <w:t>4.3 Allgemeine Planungsinformationen</w:t>
        </w:r>
        <w:r w:rsidRPr="004460A6">
          <w:tab/>
        </w:r>
        <w:r w:rsidRPr="004460A6">
          <w:fldChar w:fldCharType="begin"/>
        </w:r>
        <w:r w:rsidRPr="004460A6">
          <w:instrText xml:space="preserve"> PAGEREF _Toc2024584587 \h </w:instrText>
        </w:r>
        <w:r w:rsidRPr="004460A6">
          <w:fldChar w:fldCharType="separate"/>
        </w:r>
        <w:r w:rsidRPr="004460A6">
          <w:t>5</w:t>
        </w:r>
        <w:r w:rsidRPr="004460A6">
          <w:fldChar w:fldCharType="end"/>
        </w:r>
      </w:hyperlink>
    </w:p>
    <w:p w14:paraId="0E5B9348" w14:textId="77777777" w:rsidR="00E15178" w:rsidRPr="004460A6" w:rsidRDefault="00236CAB">
      <w:pPr>
        <w:pStyle w:val="Verzeichnis2"/>
        <w:tabs>
          <w:tab w:val="right" w:leader="dot" w:pos="9020"/>
        </w:tabs>
        <w:ind w:left="480"/>
      </w:pPr>
      <w:hyperlink w:anchor="_Toc502666407" w:history="1">
        <w:r w:rsidRPr="004460A6">
          <w:t>4.4 Projektumfeldanalyse</w:t>
        </w:r>
        <w:r w:rsidRPr="004460A6">
          <w:tab/>
        </w:r>
        <w:r w:rsidRPr="004460A6">
          <w:fldChar w:fldCharType="begin"/>
        </w:r>
        <w:r w:rsidRPr="004460A6">
          <w:instrText xml:space="preserve"> PAGEREF _Toc502666407 \h </w:instrText>
        </w:r>
        <w:r w:rsidRPr="004460A6">
          <w:fldChar w:fldCharType="separate"/>
        </w:r>
        <w:r w:rsidRPr="004460A6">
          <w:t>5</w:t>
        </w:r>
        <w:r w:rsidRPr="004460A6">
          <w:fldChar w:fldCharType="end"/>
        </w:r>
      </w:hyperlink>
    </w:p>
    <w:p w14:paraId="086CCCB4" w14:textId="77777777" w:rsidR="00E15178" w:rsidRPr="004460A6" w:rsidRDefault="00236CAB">
      <w:pPr>
        <w:pStyle w:val="Verzeichnis1"/>
        <w:tabs>
          <w:tab w:val="right" w:leader="dot" w:pos="9020"/>
        </w:tabs>
      </w:pPr>
      <w:hyperlink w:anchor="_Toc2079537197" w:history="1">
        <w:r w:rsidRPr="004460A6">
          <w:t>5. Softwarearchitektur</w:t>
        </w:r>
        <w:r w:rsidRPr="004460A6">
          <w:tab/>
        </w:r>
        <w:r w:rsidRPr="004460A6">
          <w:fldChar w:fldCharType="begin"/>
        </w:r>
        <w:r w:rsidRPr="004460A6">
          <w:instrText xml:space="preserve"> PAGEREF _Toc2079537197 \h </w:instrText>
        </w:r>
        <w:r w:rsidRPr="004460A6">
          <w:fldChar w:fldCharType="separate"/>
        </w:r>
        <w:r w:rsidRPr="004460A6">
          <w:t>5</w:t>
        </w:r>
        <w:r w:rsidRPr="004460A6">
          <w:fldChar w:fldCharType="end"/>
        </w:r>
      </w:hyperlink>
    </w:p>
    <w:p w14:paraId="1ED9E6D1" w14:textId="77777777" w:rsidR="00E15178" w:rsidRPr="004460A6" w:rsidRDefault="00236CAB">
      <w:pPr>
        <w:pStyle w:val="Verzeichnis2"/>
        <w:tabs>
          <w:tab w:val="right" w:leader="dot" w:pos="9020"/>
        </w:tabs>
        <w:ind w:left="480"/>
      </w:pPr>
      <w:hyperlink w:anchor="_Toc659892040" w:history="1">
        <w:r w:rsidRPr="004460A6">
          <w:t>5.1 Aktivitätsdiagramme</w:t>
        </w:r>
        <w:r w:rsidRPr="004460A6">
          <w:tab/>
        </w:r>
        <w:r w:rsidRPr="004460A6">
          <w:fldChar w:fldCharType="begin"/>
        </w:r>
        <w:r w:rsidRPr="004460A6">
          <w:instrText xml:space="preserve"> PAGEREF _Toc659892040 \h </w:instrText>
        </w:r>
        <w:r w:rsidRPr="004460A6">
          <w:fldChar w:fldCharType="separate"/>
        </w:r>
        <w:r w:rsidRPr="004460A6">
          <w:t>6</w:t>
        </w:r>
        <w:r w:rsidRPr="004460A6">
          <w:fldChar w:fldCharType="end"/>
        </w:r>
      </w:hyperlink>
    </w:p>
    <w:p w14:paraId="48A37498" w14:textId="77777777" w:rsidR="00E15178" w:rsidRPr="004460A6" w:rsidRDefault="00236CAB">
      <w:pPr>
        <w:pStyle w:val="Verzeichnis3"/>
        <w:tabs>
          <w:tab w:val="right" w:leader="dot" w:pos="9020"/>
        </w:tabs>
        <w:ind w:left="960"/>
      </w:pPr>
      <w:hyperlink w:anchor="_Toc1701078734" w:history="1">
        <w:r w:rsidRPr="004460A6">
          <w:t>5.1.1 Aktivitätsdiagramm 1 Name</w:t>
        </w:r>
        <w:r w:rsidRPr="004460A6">
          <w:tab/>
        </w:r>
        <w:r w:rsidRPr="004460A6">
          <w:fldChar w:fldCharType="begin"/>
        </w:r>
        <w:r w:rsidRPr="004460A6">
          <w:instrText xml:space="preserve"> PAGEREF _Toc1701078734 \h </w:instrText>
        </w:r>
        <w:r w:rsidRPr="004460A6">
          <w:fldChar w:fldCharType="separate"/>
        </w:r>
        <w:r w:rsidRPr="004460A6">
          <w:t>6</w:t>
        </w:r>
        <w:r w:rsidRPr="004460A6">
          <w:fldChar w:fldCharType="end"/>
        </w:r>
      </w:hyperlink>
    </w:p>
    <w:p w14:paraId="4E5AD23C" w14:textId="77777777" w:rsidR="00E15178" w:rsidRPr="004460A6" w:rsidRDefault="00236CAB">
      <w:pPr>
        <w:pStyle w:val="Verzeichnis3"/>
        <w:tabs>
          <w:tab w:val="right" w:leader="dot" w:pos="9020"/>
        </w:tabs>
        <w:ind w:left="960"/>
      </w:pPr>
      <w:hyperlink w:anchor="_Toc1952219604" w:history="1">
        <w:r w:rsidRPr="004460A6">
          <w:t>5.1.2 Aktivitätsdiagramm n Name</w:t>
        </w:r>
        <w:r w:rsidRPr="004460A6">
          <w:tab/>
        </w:r>
        <w:r w:rsidRPr="004460A6">
          <w:fldChar w:fldCharType="begin"/>
        </w:r>
        <w:r w:rsidRPr="004460A6">
          <w:instrText xml:space="preserve"> PAGEREF _Toc1952219604 \h </w:instrText>
        </w:r>
        <w:r w:rsidRPr="004460A6">
          <w:fldChar w:fldCharType="separate"/>
        </w:r>
        <w:r w:rsidRPr="004460A6">
          <w:t>6</w:t>
        </w:r>
        <w:r w:rsidRPr="004460A6">
          <w:fldChar w:fldCharType="end"/>
        </w:r>
      </w:hyperlink>
    </w:p>
    <w:p w14:paraId="7937160B" w14:textId="77777777" w:rsidR="00E15178" w:rsidRPr="004460A6" w:rsidRDefault="00236CAB">
      <w:pPr>
        <w:pStyle w:val="Verzeichnis2"/>
        <w:tabs>
          <w:tab w:val="right" w:leader="dot" w:pos="9020"/>
        </w:tabs>
        <w:ind w:left="480"/>
      </w:pPr>
      <w:hyperlink w:anchor="_Toc452400050" w:history="1">
        <w:r w:rsidRPr="004460A6">
          <w:t>5.2 Sequenzdiagramme</w:t>
        </w:r>
        <w:r w:rsidRPr="004460A6">
          <w:tab/>
        </w:r>
        <w:r w:rsidRPr="004460A6">
          <w:fldChar w:fldCharType="begin"/>
        </w:r>
        <w:r w:rsidRPr="004460A6">
          <w:instrText xml:space="preserve"> PAGEREF _Toc452400050 \h </w:instrText>
        </w:r>
        <w:r w:rsidRPr="004460A6">
          <w:fldChar w:fldCharType="separate"/>
        </w:r>
        <w:r w:rsidRPr="004460A6">
          <w:t>6</w:t>
        </w:r>
        <w:r w:rsidRPr="004460A6">
          <w:fldChar w:fldCharType="end"/>
        </w:r>
      </w:hyperlink>
    </w:p>
    <w:p w14:paraId="6E5B6894" w14:textId="77777777" w:rsidR="00E15178" w:rsidRPr="004460A6" w:rsidRDefault="00236CAB">
      <w:pPr>
        <w:pStyle w:val="Verzeichnis3"/>
        <w:tabs>
          <w:tab w:val="right" w:leader="dot" w:pos="9020"/>
        </w:tabs>
        <w:ind w:left="960"/>
      </w:pPr>
      <w:hyperlink w:anchor="_Toc539048854" w:history="1">
        <w:r w:rsidRPr="004460A6">
          <w:t>5.2.1 Sequenzdiagramm 1 Name</w:t>
        </w:r>
        <w:r w:rsidRPr="004460A6">
          <w:tab/>
        </w:r>
        <w:r w:rsidRPr="004460A6">
          <w:fldChar w:fldCharType="begin"/>
        </w:r>
        <w:r w:rsidRPr="004460A6">
          <w:instrText xml:space="preserve"> PAGEREF _Toc539048854 \h </w:instrText>
        </w:r>
        <w:r w:rsidRPr="004460A6">
          <w:fldChar w:fldCharType="separate"/>
        </w:r>
        <w:r w:rsidRPr="004460A6">
          <w:t>6</w:t>
        </w:r>
        <w:r w:rsidRPr="004460A6">
          <w:fldChar w:fldCharType="end"/>
        </w:r>
      </w:hyperlink>
    </w:p>
    <w:p w14:paraId="2297C9B0" w14:textId="77777777" w:rsidR="00E15178" w:rsidRPr="004460A6" w:rsidRDefault="00236CAB">
      <w:pPr>
        <w:pStyle w:val="Verzeichnis3"/>
        <w:tabs>
          <w:tab w:val="right" w:leader="dot" w:pos="9020"/>
        </w:tabs>
        <w:ind w:left="960"/>
      </w:pPr>
      <w:hyperlink w:anchor="_Toc1656117885" w:history="1">
        <w:r w:rsidRPr="004460A6">
          <w:t>5.2.2 Sequenzdiagramm n Name</w:t>
        </w:r>
        <w:r w:rsidRPr="004460A6">
          <w:tab/>
        </w:r>
        <w:r w:rsidRPr="004460A6">
          <w:fldChar w:fldCharType="begin"/>
        </w:r>
        <w:r w:rsidRPr="004460A6">
          <w:instrText xml:space="preserve"> PAGEREF _Toc1656117885 \h </w:instrText>
        </w:r>
        <w:r w:rsidRPr="004460A6">
          <w:fldChar w:fldCharType="separate"/>
        </w:r>
        <w:r w:rsidRPr="004460A6">
          <w:t>6</w:t>
        </w:r>
        <w:r w:rsidRPr="004460A6">
          <w:fldChar w:fldCharType="end"/>
        </w:r>
      </w:hyperlink>
    </w:p>
    <w:p w14:paraId="0792C376" w14:textId="77777777" w:rsidR="00E15178" w:rsidRPr="004460A6" w:rsidRDefault="00236CAB">
      <w:pPr>
        <w:pStyle w:val="Verzeichnis2"/>
        <w:tabs>
          <w:tab w:val="right" w:leader="dot" w:pos="9020"/>
        </w:tabs>
        <w:ind w:left="480"/>
      </w:pPr>
      <w:hyperlink w:anchor="_Toc1549670347" w:history="1">
        <w:r w:rsidRPr="004460A6">
          <w:t>5.3 Komponentendiagramme</w:t>
        </w:r>
        <w:r w:rsidRPr="004460A6">
          <w:tab/>
        </w:r>
        <w:r w:rsidRPr="004460A6">
          <w:fldChar w:fldCharType="begin"/>
        </w:r>
        <w:r w:rsidRPr="004460A6">
          <w:instrText xml:space="preserve"> PAGEREF _Toc1549670347 \h </w:instrText>
        </w:r>
        <w:r w:rsidRPr="004460A6">
          <w:fldChar w:fldCharType="separate"/>
        </w:r>
        <w:r w:rsidRPr="004460A6">
          <w:t>6</w:t>
        </w:r>
        <w:r w:rsidRPr="004460A6">
          <w:fldChar w:fldCharType="end"/>
        </w:r>
      </w:hyperlink>
    </w:p>
    <w:p w14:paraId="740B1F8E" w14:textId="77777777" w:rsidR="00E15178" w:rsidRPr="004460A6" w:rsidRDefault="00236CAB">
      <w:pPr>
        <w:pStyle w:val="Verzeichnis2"/>
        <w:tabs>
          <w:tab w:val="right" w:leader="dot" w:pos="9020"/>
        </w:tabs>
        <w:ind w:left="480"/>
      </w:pPr>
      <w:hyperlink w:anchor="_Toc1782933099" w:history="1">
        <w:r w:rsidRPr="004460A6">
          <w:t>5.4 Verteilungsdiagramme</w:t>
        </w:r>
        <w:r w:rsidRPr="004460A6">
          <w:tab/>
        </w:r>
        <w:r w:rsidRPr="004460A6">
          <w:fldChar w:fldCharType="begin"/>
        </w:r>
        <w:r w:rsidRPr="004460A6">
          <w:instrText xml:space="preserve"> PAGEREF _Toc1782933099 \h </w:instrText>
        </w:r>
        <w:r w:rsidRPr="004460A6">
          <w:fldChar w:fldCharType="separate"/>
        </w:r>
        <w:r w:rsidRPr="004460A6">
          <w:t>6</w:t>
        </w:r>
        <w:r w:rsidRPr="004460A6">
          <w:fldChar w:fldCharType="end"/>
        </w:r>
      </w:hyperlink>
    </w:p>
    <w:p w14:paraId="402B7E19" w14:textId="77777777" w:rsidR="00E15178" w:rsidRPr="004460A6" w:rsidRDefault="00236CAB">
      <w:pPr>
        <w:pStyle w:val="Verzeichnis2"/>
        <w:tabs>
          <w:tab w:val="right" w:leader="dot" w:pos="9020"/>
        </w:tabs>
        <w:ind w:left="480"/>
      </w:pPr>
      <w:hyperlink w:anchor="_Toc863584749" w:history="1">
        <w:r w:rsidRPr="004460A6">
          <w:t>5.5 Softwarekomponenten / Programme</w:t>
        </w:r>
        <w:r w:rsidRPr="004460A6">
          <w:tab/>
        </w:r>
        <w:r w:rsidRPr="004460A6">
          <w:fldChar w:fldCharType="begin"/>
        </w:r>
        <w:r w:rsidRPr="004460A6">
          <w:instrText xml:space="preserve"> PAGEREF _Toc863584749 \h </w:instrText>
        </w:r>
        <w:r w:rsidRPr="004460A6">
          <w:fldChar w:fldCharType="separate"/>
        </w:r>
        <w:r w:rsidRPr="004460A6">
          <w:t>6</w:t>
        </w:r>
        <w:r w:rsidRPr="004460A6">
          <w:fldChar w:fldCharType="end"/>
        </w:r>
      </w:hyperlink>
    </w:p>
    <w:p w14:paraId="700041C8" w14:textId="77777777" w:rsidR="00E15178" w:rsidRPr="004460A6" w:rsidRDefault="00236CAB">
      <w:pPr>
        <w:pStyle w:val="Verzeichnis3"/>
        <w:tabs>
          <w:tab w:val="right" w:leader="dot" w:pos="9020"/>
        </w:tabs>
        <w:ind w:left="960"/>
      </w:pPr>
      <w:hyperlink w:anchor="_Toc2059131748" w:history="1">
        <w:r w:rsidRPr="004460A6">
          <w:t>5.5.1 SW Programme</w:t>
        </w:r>
        <w:r w:rsidRPr="004460A6">
          <w:tab/>
        </w:r>
        <w:r w:rsidRPr="004460A6">
          <w:fldChar w:fldCharType="begin"/>
        </w:r>
        <w:r w:rsidRPr="004460A6">
          <w:instrText xml:space="preserve"> PAGEREF _Toc2059131748 \h </w:instrText>
        </w:r>
        <w:r w:rsidRPr="004460A6">
          <w:fldChar w:fldCharType="separate"/>
        </w:r>
        <w:r w:rsidRPr="004460A6">
          <w:t>6</w:t>
        </w:r>
        <w:r w:rsidRPr="004460A6">
          <w:fldChar w:fldCharType="end"/>
        </w:r>
      </w:hyperlink>
    </w:p>
    <w:p w14:paraId="7231FDDD" w14:textId="77777777" w:rsidR="00E15178" w:rsidRPr="004460A6" w:rsidRDefault="00236CAB">
      <w:pPr>
        <w:pStyle w:val="Verzeichnis3"/>
        <w:tabs>
          <w:tab w:val="right" w:leader="dot" w:pos="9020"/>
        </w:tabs>
        <w:ind w:left="960"/>
      </w:pPr>
      <w:hyperlink w:anchor="_Toc2020768912" w:history="1">
        <w:r w:rsidRPr="004460A6">
          <w:t>5.5.2 SW Komponenten</w:t>
        </w:r>
        <w:r w:rsidRPr="004460A6">
          <w:tab/>
        </w:r>
        <w:r w:rsidRPr="004460A6">
          <w:fldChar w:fldCharType="begin"/>
        </w:r>
        <w:r w:rsidRPr="004460A6">
          <w:instrText xml:space="preserve"> PAGEREF _Toc2020768912 \h </w:instrText>
        </w:r>
        <w:r w:rsidRPr="004460A6">
          <w:fldChar w:fldCharType="separate"/>
        </w:r>
        <w:r w:rsidRPr="004460A6">
          <w:t>6</w:t>
        </w:r>
        <w:r w:rsidRPr="004460A6">
          <w:fldChar w:fldCharType="end"/>
        </w:r>
      </w:hyperlink>
    </w:p>
    <w:p w14:paraId="69D689F9" w14:textId="77777777" w:rsidR="00E15178" w:rsidRPr="004460A6" w:rsidRDefault="00236CAB">
      <w:pPr>
        <w:pStyle w:val="Verzeichnis1"/>
        <w:tabs>
          <w:tab w:val="right" w:leader="dot" w:pos="9020"/>
        </w:tabs>
      </w:pPr>
      <w:hyperlink w:anchor="_Toc1459545787" w:history="1">
        <w:r w:rsidRPr="004460A6">
          <w:t>6. Projektdurchführung</w:t>
        </w:r>
        <w:r w:rsidRPr="004460A6">
          <w:tab/>
        </w:r>
        <w:r w:rsidRPr="004460A6">
          <w:fldChar w:fldCharType="begin"/>
        </w:r>
        <w:r w:rsidRPr="004460A6">
          <w:instrText xml:space="preserve"> PAGEREF _Toc1459545787 \h </w:instrText>
        </w:r>
        <w:r w:rsidRPr="004460A6">
          <w:fldChar w:fldCharType="separate"/>
        </w:r>
        <w:r w:rsidRPr="004460A6">
          <w:t>7</w:t>
        </w:r>
        <w:r w:rsidRPr="004460A6">
          <w:fldChar w:fldCharType="end"/>
        </w:r>
      </w:hyperlink>
    </w:p>
    <w:p w14:paraId="58E91ADA" w14:textId="77777777" w:rsidR="00E15178" w:rsidRPr="004460A6" w:rsidRDefault="00236CAB">
      <w:pPr>
        <w:pStyle w:val="Verzeichnis2"/>
        <w:tabs>
          <w:tab w:val="right" w:leader="dot" w:pos="9020"/>
        </w:tabs>
        <w:ind w:left="480"/>
      </w:pPr>
      <w:hyperlink w:anchor="_Toc965912477" w:history="1">
        <w:r w:rsidRPr="004460A6">
          <w:t>6.1 Sprint 1</w:t>
        </w:r>
        <w:r w:rsidRPr="004460A6">
          <w:tab/>
        </w:r>
        <w:r w:rsidRPr="004460A6">
          <w:fldChar w:fldCharType="begin"/>
        </w:r>
        <w:r w:rsidRPr="004460A6">
          <w:instrText xml:space="preserve"> PAGEREF _Toc965912477 \h </w:instrText>
        </w:r>
        <w:r w:rsidRPr="004460A6">
          <w:fldChar w:fldCharType="separate"/>
        </w:r>
        <w:r w:rsidRPr="004460A6">
          <w:t>7</w:t>
        </w:r>
        <w:r w:rsidRPr="004460A6">
          <w:fldChar w:fldCharType="end"/>
        </w:r>
      </w:hyperlink>
    </w:p>
    <w:p w14:paraId="4A62A544" w14:textId="77777777" w:rsidR="00E15178" w:rsidRPr="004460A6" w:rsidRDefault="00236CAB">
      <w:pPr>
        <w:pStyle w:val="Verzeichnis3"/>
        <w:tabs>
          <w:tab w:val="right" w:leader="dot" w:pos="9020"/>
        </w:tabs>
        <w:ind w:left="960"/>
      </w:pPr>
      <w:hyperlink w:anchor="_Toc1238068464" w:history="1">
        <w:r w:rsidRPr="004460A6">
          <w:t>6.1.1 Sprintplanung</w:t>
        </w:r>
        <w:r w:rsidRPr="004460A6">
          <w:tab/>
        </w:r>
        <w:r w:rsidRPr="004460A6">
          <w:fldChar w:fldCharType="begin"/>
        </w:r>
        <w:r w:rsidRPr="004460A6">
          <w:instrText xml:space="preserve"> PAGEREF _Toc1238068464 \h </w:instrText>
        </w:r>
        <w:r w:rsidRPr="004460A6">
          <w:fldChar w:fldCharType="separate"/>
        </w:r>
        <w:r w:rsidRPr="004460A6">
          <w:t>7</w:t>
        </w:r>
        <w:r w:rsidRPr="004460A6">
          <w:fldChar w:fldCharType="end"/>
        </w:r>
      </w:hyperlink>
    </w:p>
    <w:p w14:paraId="40EEC19A" w14:textId="77777777" w:rsidR="00E15178" w:rsidRPr="004460A6" w:rsidRDefault="00236CAB">
      <w:pPr>
        <w:pStyle w:val="Verzeichnis3"/>
        <w:tabs>
          <w:tab w:val="right" w:leader="dot" w:pos="9020"/>
        </w:tabs>
        <w:ind w:left="960"/>
      </w:pPr>
      <w:hyperlink w:anchor="_Toc1608356264" w:history="1">
        <w:r w:rsidRPr="004460A6">
          <w:t>6.1.2 Sprint Demo</w:t>
        </w:r>
        <w:r w:rsidRPr="004460A6">
          <w:tab/>
        </w:r>
        <w:r w:rsidRPr="004460A6">
          <w:fldChar w:fldCharType="begin"/>
        </w:r>
        <w:r w:rsidRPr="004460A6">
          <w:instrText xml:space="preserve"> PAGEREF _Toc1608356264 \h </w:instrText>
        </w:r>
        <w:r w:rsidRPr="004460A6">
          <w:fldChar w:fldCharType="separate"/>
        </w:r>
        <w:r w:rsidRPr="004460A6">
          <w:t>7</w:t>
        </w:r>
        <w:r w:rsidRPr="004460A6">
          <w:fldChar w:fldCharType="end"/>
        </w:r>
      </w:hyperlink>
    </w:p>
    <w:p w14:paraId="453315BA" w14:textId="77777777" w:rsidR="00E15178" w:rsidRPr="004460A6" w:rsidRDefault="00236CAB">
      <w:pPr>
        <w:pStyle w:val="Verzeichnis3"/>
        <w:tabs>
          <w:tab w:val="right" w:leader="dot" w:pos="9020"/>
        </w:tabs>
        <w:ind w:left="960"/>
      </w:pPr>
      <w:hyperlink w:anchor="_Toc1207657317" w:history="1">
        <w:r w:rsidRPr="004460A6">
          <w:t>6.1.3 Sprint Retrospektive</w:t>
        </w:r>
        <w:r w:rsidRPr="004460A6">
          <w:tab/>
        </w:r>
        <w:r w:rsidRPr="004460A6">
          <w:fldChar w:fldCharType="begin"/>
        </w:r>
        <w:r w:rsidRPr="004460A6">
          <w:instrText xml:space="preserve"> PAGEREF _Toc1207657317 \h </w:instrText>
        </w:r>
        <w:r w:rsidRPr="004460A6">
          <w:fldChar w:fldCharType="separate"/>
        </w:r>
        <w:r w:rsidRPr="004460A6">
          <w:t>7</w:t>
        </w:r>
        <w:r w:rsidRPr="004460A6">
          <w:fldChar w:fldCharType="end"/>
        </w:r>
      </w:hyperlink>
    </w:p>
    <w:p w14:paraId="2F24E8DD" w14:textId="77777777" w:rsidR="00E15178" w:rsidRPr="004460A6" w:rsidRDefault="00236CAB">
      <w:pPr>
        <w:pStyle w:val="Verzeichnis3"/>
        <w:tabs>
          <w:tab w:val="right" w:leader="dot" w:pos="9020"/>
        </w:tabs>
        <w:ind w:left="960"/>
      </w:pPr>
      <w:hyperlink w:anchor="_Toc56107529" w:history="1">
        <w:r w:rsidRPr="004460A6">
          <w:t>6.1.4 Sprint Zusammenfassung</w:t>
        </w:r>
        <w:r w:rsidRPr="004460A6">
          <w:tab/>
        </w:r>
        <w:r w:rsidRPr="004460A6">
          <w:fldChar w:fldCharType="begin"/>
        </w:r>
        <w:r w:rsidRPr="004460A6">
          <w:instrText xml:space="preserve"> PAGEREF _Toc56107529 \h </w:instrText>
        </w:r>
        <w:r w:rsidRPr="004460A6">
          <w:fldChar w:fldCharType="separate"/>
        </w:r>
        <w:r w:rsidRPr="004460A6">
          <w:t>7</w:t>
        </w:r>
        <w:r w:rsidRPr="004460A6">
          <w:fldChar w:fldCharType="end"/>
        </w:r>
      </w:hyperlink>
    </w:p>
    <w:p w14:paraId="1D48BFB5" w14:textId="77777777" w:rsidR="00E15178" w:rsidRPr="004460A6" w:rsidRDefault="00236CAB">
      <w:pPr>
        <w:pStyle w:val="Verzeichnis2"/>
        <w:tabs>
          <w:tab w:val="right" w:leader="dot" w:pos="9020"/>
        </w:tabs>
        <w:ind w:left="480"/>
      </w:pPr>
      <w:hyperlink w:anchor="_Toc501505208" w:history="1">
        <w:r w:rsidRPr="004460A6">
          <w:t>6.2 Sprint 2</w:t>
        </w:r>
        <w:r w:rsidRPr="004460A6">
          <w:tab/>
        </w:r>
        <w:r w:rsidRPr="004460A6">
          <w:fldChar w:fldCharType="begin"/>
        </w:r>
        <w:r w:rsidRPr="004460A6">
          <w:instrText xml:space="preserve"> PAGEREF _Toc501505208 \h </w:instrText>
        </w:r>
        <w:r w:rsidRPr="004460A6">
          <w:fldChar w:fldCharType="separate"/>
        </w:r>
        <w:r w:rsidRPr="004460A6">
          <w:t>8</w:t>
        </w:r>
        <w:r w:rsidRPr="004460A6">
          <w:fldChar w:fldCharType="end"/>
        </w:r>
      </w:hyperlink>
    </w:p>
    <w:p w14:paraId="1F359E1F" w14:textId="77777777" w:rsidR="00E15178" w:rsidRPr="004460A6" w:rsidRDefault="00236CAB">
      <w:pPr>
        <w:pStyle w:val="Verzeichnis3"/>
        <w:tabs>
          <w:tab w:val="right" w:leader="dot" w:pos="9020"/>
        </w:tabs>
        <w:ind w:left="960"/>
      </w:pPr>
      <w:hyperlink w:anchor="_Toc1492261807" w:history="1">
        <w:r w:rsidRPr="004460A6">
          <w:t>6.2.1 Sprintplanung</w:t>
        </w:r>
        <w:r w:rsidRPr="004460A6">
          <w:tab/>
        </w:r>
        <w:r w:rsidRPr="004460A6">
          <w:fldChar w:fldCharType="begin"/>
        </w:r>
        <w:r w:rsidRPr="004460A6">
          <w:instrText xml:space="preserve"> PAGEREF _Toc1492261807 \h </w:instrText>
        </w:r>
        <w:r w:rsidRPr="004460A6">
          <w:fldChar w:fldCharType="separate"/>
        </w:r>
        <w:r w:rsidRPr="004460A6">
          <w:t>8</w:t>
        </w:r>
        <w:r w:rsidRPr="004460A6">
          <w:fldChar w:fldCharType="end"/>
        </w:r>
      </w:hyperlink>
    </w:p>
    <w:p w14:paraId="3D04A65D" w14:textId="77777777" w:rsidR="00E15178" w:rsidRPr="004460A6" w:rsidRDefault="00236CAB">
      <w:pPr>
        <w:pStyle w:val="Verzeichnis3"/>
        <w:tabs>
          <w:tab w:val="right" w:leader="dot" w:pos="9020"/>
        </w:tabs>
        <w:ind w:left="960"/>
      </w:pPr>
      <w:hyperlink w:anchor="_Toc577798987" w:history="1">
        <w:r w:rsidRPr="004460A6">
          <w:t>6.2.2 Sprint Demo</w:t>
        </w:r>
        <w:r w:rsidRPr="004460A6">
          <w:tab/>
        </w:r>
        <w:r w:rsidRPr="004460A6">
          <w:fldChar w:fldCharType="begin"/>
        </w:r>
        <w:r w:rsidRPr="004460A6">
          <w:instrText xml:space="preserve"> PAGEREF _Toc577798987 \h </w:instrText>
        </w:r>
        <w:r w:rsidRPr="004460A6">
          <w:fldChar w:fldCharType="separate"/>
        </w:r>
        <w:r w:rsidRPr="004460A6">
          <w:t>8</w:t>
        </w:r>
        <w:r w:rsidRPr="004460A6">
          <w:fldChar w:fldCharType="end"/>
        </w:r>
      </w:hyperlink>
    </w:p>
    <w:p w14:paraId="0A3AE22F" w14:textId="77777777" w:rsidR="00E15178" w:rsidRPr="004460A6" w:rsidRDefault="00236CAB">
      <w:pPr>
        <w:pStyle w:val="Verzeichnis3"/>
        <w:tabs>
          <w:tab w:val="right" w:leader="dot" w:pos="9020"/>
        </w:tabs>
        <w:ind w:left="960"/>
      </w:pPr>
      <w:hyperlink w:anchor="_Toc194081203" w:history="1">
        <w:r w:rsidRPr="004460A6">
          <w:t>6.2.3 Sprint Retrospektive</w:t>
        </w:r>
        <w:r w:rsidRPr="004460A6">
          <w:tab/>
        </w:r>
        <w:r w:rsidRPr="004460A6">
          <w:fldChar w:fldCharType="begin"/>
        </w:r>
        <w:r w:rsidRPr="004460A6">
          <w:instrText xml:space="preserve"> PAGEREF _Toc194081203 \h </w:instrText>
        </w:r>
        <w:r w:rsidRPr="004460A6">
          <w:fldChar w:fldCharType="separate"/>
        </w:r>
        <w:r w:rsidRPr="004460A6">
          <w:t>8</w:t>
        </w:r>
        <w:r w:rsidRPr="004460A6">
          <w:fldChar w:fldCharType="end"/>
        </w:r>
      </w:hyperlink>
    </w:p>
    <w:p w14:paraId="7C4C311C" w14:textId="77777777" w:rsidR="00E15178" w:rsidRPr="004460A6" w:rsidRDefault="00236CAB">
      <w:pPr>
        <w:pStyle w:val="Verzeichnis3"/>
        <w:tabs>
          <w:tab w:val="right" w:leader="dot" w:pos="9020"/>
        </w:tabs>
        <w:ind w:left="960"/>
      </w:pPr>
      <w:hyperlink w:anchor="_Toc729203803" w:history="1">
        <w:r w:rsidRPr="004460A6">
          <w:t>6.2.4 Sprint Zusammenfassung</w:t>
        </w:r>
        <w:r w:rsidRPr="004460A6">
          <w:tab/>
        </w:r>
        <w:r w:rsidRPr="004460A6">
          <w:fldChar w:fldCharType="begin"/>
        </w:r>
        <w:r w:rsidRPr="004460A6">
          <w:instrText xml:space="preserve"> PAGEREF _Toc729203803 \h </w:instrText>
        </w:r>
        <w:r w:rsidRPr="004460A6">
          <w:fldChar w:fldCharType="separate"/>
        </w:r>
        <w:r w:rsidRPr="004460A6">
          <w:t>8</w:t>
        </w:r>
        <w:r w:rsidRPr="004460A6">
          <w:fldChar w:fldCharType="end"/>
        </w:r>
      </w:hyperlink>
    </w:p>
    <w:p w14:paraId="0AF5349F" w14:textId="77777777" w:rsidR="00E15178" w:rsidRPr="004460A6" w:rsidRDefault="00236CAB">
      <w:pPr>
        <w:pStyle w:val="Verzeichnis2"/>
        <w:tabs>
          <w:tab w:val="right" w:leader="dot" w:pos="9020"/>
        </w:tabs>
        <w:ind w:left="480"/>
      </w:pPr>
      <w:hyperlink w:anchor="_Toc562254915" w:history="1">
        <w:r w:rsidRPr="004460A6">
          <w:t>6.3 Sprint n</w:t>
        </w:r>
        <w:r w:rsidRPr="004460A6">
          <w:tab/>
        </w:r>
        <w:r w:rsidRPr="004460A6">
          <w:fldChar w:fldCharType="begin"/>
        </w:r>
        <w:r w:rsidRPr="004460A6">
          <w:instrText xml:space="preserve"> PAGEREF _Toc562254915 \h </w:instrText>
        </w:r>
        <w:r w:rsidRPr="004460A6">
          <w:fldChar w:fldCharType="separate"/>
        </w:r>
        <w:r w:rsidRPr="004460A6">
          <w:t>8</w:t>
        </w:r>
        <w:r w:rsidRPr="004460A6">
          <w:fldChar w:fldCharType="end"/>
        </w:r>
      </w:hyperlink>
    </w:p>
    <w:p w14:paraId="7D76C101" w14:textId="77777777" w:rsidR="00E15178" w:rsidRPr="004460A6" w:rsidRDefault="00236CAB">
      <w:pPr>
        <w:pStyle w:val="Verzeichnis1"/>
        <w:tabs>
          <w:tab w:val="right" w:leader="dot" w:pos="9020"/>
        </w:tabs>
      </w:pPr>
      <w:hyperlink w:anchor="_Toc1526420175" w:history="1">
        <w:r w:rsidRPr="004460A6">
          <w:t>7. Installation / Software deployment</w:t>
        </w:r>
        <w:r w:rsidRPr="004460A6">
          <w:tab/>
        </w:r>
        <w:r w:rsidRPr="004460A6">
          <w:fldChar w:fldCharType="begin"/>
        </w:r>
        <w:r w:rsidRPr="004460A6">
          <w:instrText xml:space="preserve"> PAGEREF _Toc1526420175 \h </w:instrText>
        </w:r>
        <w:r w:rsidRPr="004460A6">
          <w:fldChar w:fldCharType="separate"/>
        </w:r>
        <w:r w:rsidRPr="004460A6">
          <w:t>8</w:t>
        </w:r>
        <w:r w:rsidRPr="004460A6">
          <w:fldChar w:fldCharType="end"/>
        </w:r>
      </w:hyperlink>
    </w:p>
    <w:p w14:paraId="1C053912" w14:textId="77777777" w:rsidR="00E15178" w:rsidRPr="004460A6" w:rsidRDefault="00236CAB">
      <w:pPr>
        <w:pStyle w:val="Verzeichnis1"/>
        <w:tabs>
          <w:tab w:val="right" w:leader="dot" w:pos="9020"/>
        </w:tabs>
      </w:pPr>
      <w:hyperlink w:anchor="_Toc1271613368" w:history="1">
        <w:r w:rsidRPr="004460A6">
          <w:t>8. Projektabschluß</w:t>
        </w:r>
        <w:r w:rsidRPr="004460A6">
          <w:tab/>
        </w:r>
        <w:r w:rsidRPr="004460A6">
          <w:fldChar w:fldCharType="begin"/>
        </w:r>
        <w:r w:rsidRPr="004460A6">
          <w:instrText xml:space="preserve"> PAGEREF _Toc1271613368 \h </w:instrText>
        </w:r>
        <w:r w:rsidRPr="004460A6">
          <w:fldChar w:fldCharType="separate"/>
        </w:r>
        <w:r w:rsidRPr="004460A6">
          <w:t>8</w:t>
        </w:r>
        <w:r w:rsidRPr="004460A6">
          <w:fldChar w:fldCharType="end"/>
        </w:r>
      </w:hyperlink>
    </w:p>
    <w:p w14:paraId="1E91557E" w14:textId="77777777" w:rsidR="00E15178" w:rsidRPr="004460A6" w:rsidRDefault="00236CAB">
      <w:pPr>
        <w:pStyle w:val="Verzeichnis2"/>
        <w:tabs>
          <w:tab w:val="right" w:leader="dot" w:pos="9020"/>
        </w:tabs>
        <w:ind w:left="480"/>
      </w:pPr>
      <w:hyperlink w:anchor="_Toc1743416473" w:history="1">
        <w:r w:rsidRPr="004460A6">
          <w:t>8.1 Projektzusammenfassung</w:t>
        </w:r>
        <w:r w:rsidRPr="004460A6">
          <w:tab/>
        </w:r>
        <w:r w:rsidRPr="004460A6">
          <w:fldChar w:fldCharType="begin"/>
        </w:r>
        <w:r w:rsidRPr="004460A6">
          <w:instrText xml:space="preserve"> PAGEREF _Toc1743416473 \h </w:instrText>
        </w:r>
        <w:r w:rsidRPr="004460A6">
          <w:fldChar w:fldCharType="separate"/>
        </w:r>
        <w:r w:rsidRPr="004460A6">
          <w:t>8</w:t>
        </w:r>
        <w:r w:rsidRPr="004460A6">
          <w:fldChar w:fldCharType="end"/>
        </w:r>
      </w:hyperlink>
    </w:p>
    <w:p w14:paraId="37BF9E30" w14:textId="77777777" w:rsidR="00E15178" w:rsidRPr="004460A6" w:rsidRDefault="00236CAB">
      <w:pPr>
        <w:pStyle w:val="Verzeichnis2"/>
        <w:tabs>
          <w:tab w:val="right" w:leader="dot" w:pos="9020"/>
        </w:tabs>
        <w:ind w:left="480"/>
      </w:pPr>
      <w:hyperlink w:anchor="_Toc1717973310" w:history="1">
        <w:r w:rsidRPr="004460A6">
          <w:t>8.2 Attachments</w:t>
        </w:r>
        <w:r w:rsidRPr="004460A6">
          <w:tab/>
        </w:r>
        <w:r w:rsidRPr="004460A6">
          <w:fldChar w:fldCharType="begin"/>
        </w:r>
        <w:r w:rsidRPr="004460A6">
          <w:instrText xml:space="preserve"> PAGEREF _Toc1717973310 \h </w:instrText>
        </w:r>
        <w:r w:rsidRPr="004460A6">
          <w:fldChar w:fldCharType="separate"/>
        </w:r>
        <w:r w:rsidRPr="004460A6">
          <w:t>8</w:t>
        </w:r>
        <w:r w:rsidRPr="004460A6">
          <w:fldChar w:fldCharType="end"/>
        </w:r>
      </w:hyperlink>
    </w:p>
    <w:p w14:paraId="4B94D5A5" w14:textId="576B5F40" w:rsidR="00E15178" w:rsidRPr="004460A6" w:rsidRDefault="00236CAB" w:rsidP="00766FAF">
      <w:pPr>
        <w:rPr>
          <w:rFonts w:ascii="Arial" w:hAnsi="Arial" w:cs="Arial"/>
          <w:b/>
          <w:sz w:val="28"/>
        </w:rPr>
      </w:pPr>
      <w:r w:rsidRPr="004460A6">
        <w:rPr>
          <w:rFonts w:ascii="Arial" w:hAnsi="Arial" w:cs="Arial"/>
        </w:rPr>
        <w:fldChar w:fldCharType="end"/>
      </w:r>
    </w:p>
    <w:p w14:paraId="3DEEC669" w14:textId="77777777" w:rsidR="00E15178" w:rsidRPr="004460A6" w:rsidRDefault="00E15178">
      <w:pPr>
        <w:rPr>
          <w:rFonts w:ascii="Arial" w:hAnsi="Arial" w:cs="Arial"/>
          <w:b/>
          <w:sz w:val="28"/>
        </w:rPr>
      </w:pPr>
    </w:p>
    <w:p w14:paraId="4BF378CE" w14:textId="77777777" w:rsidR="00E15178" w:rsidRPr="004460A6" w:rsidRDefault="00236CAB">
      <w:pPr>
        <w:pStyle w:val="berschrift1"/>
        <w:numPr>
          <w:ilvl w:val="0"/>
          <w:numId w:val="2"/>
        </w:numPr>
        <w:spacing w:line="240" w:lineRule="auto"/>
      </w:pPr>
      <w:bookmarkStart w:id="0" w:name="_Toc965522712"/>
      <w:r w:rsidRPr="004460A6">
        <w:t>Allgemeines / Projektübersicht</w:t>
      </w:r>
      <w:bookmarkEnd w:id="0"/>
    </w:p>
    <w:p w14:paraId="346EB859" w14:textId="77777777" w:rsidR="00E15178" w:rsidRPr="004460A6" w:rsidRDefault="00236CAB">
      <w:pPr>
        <w:pStyle w:val="berschrift2"/>
        <w:numPr>
          <w:ilvl w:val="1"/>
          <w:numId w:val="2"/>
        </w:numPr>
        <w:spacing w:line="240" w:lineRule="auto"/>
      </w:pPr>
      <w:bookmarkStart w:id="1" w:name="_Toc1040632592"/>
      <w:r w:rsidRPr="004460A6">
        <w:t>Projektbeschreibung</w:t>
      </w:r>
      <w:bookmarkEnd w:id="1"/>
    </w:p>
    <w:p w14:paraId="5FDAC503" w14:textId="4E0CD8AE" w:rsidR="00BB1A33" w:rsidRPr="004460A6" w:rsidRDefault="00530E48" w:rsidP="00D62F58">
      <w:r w:rsidRPr="004460A6">
        <w:t xml:space="preserve">Das Projekt umfasst die Entwicklung einer </w:t>
      </w:r>
      <w:r w:rsidR="00FF6228" w:rsidRPr="004460A6">
        <w:t>Applikation</w:t>
      </w:r>
      <w:r w:rsidRPr="004460A6">
        <w:t xml:space="preserve"> zur ferngesteuerten Bedienung des </w:t>
      </w:r>
      <w:r w:rsidR="006578B0" w:rsidRPr="004460A6">
        <w:t>m</w:t>
      </w:r>
      <w:r w:rsidRPr="004460A6">
        <w:t>Bot</w:t>
      </w:r>
      <w:r w:rsidR="00DE18FF" w:rsidRPr="004460A6">
        <w:t>2</w:t>
      </w:r>
      <w:r w:rsidRPr="004460A6">
        <w:t xml:space="preserve">-Roboters. </w:t>
      </w:r>
      <w:r w:rsidR="003203A0" w:rsidRPr="004460A6">
        <w:t xml:space="preserve">Die Konfiguration des Roboters unterstützt eine </w:t>
      </w:r>
      <w:r w:rsidR="000E4C4A" w:rsidRPr="004460A6">
        <w:t>zweiseitige Kommunikation</w:t>
      </w:r>
      <w:r w:rsidR="00F40A21" w:rsidRPr="004460A6">
        <w:t xml:space="preserve"> </w:t>
      </w:r>
      <w:r w:rsidR="00593AF4" w:rsidRPr="004460A6">
        <w:t>zwischen dem Klienten</w:t>
      </w:r>
      <w:r w:rsidR="00F40A21" w:rsidRPr="004460A6">
        <w:t xml:space="preserve"> und dem Endgerät</w:t>
      </w:r>
      <w:r w:rsidR="00F04237" w:rsidRPr="004460A6">
        <w:t xml:space="preserve">, </w:t>
      </w:r>
      <w:r w:rsidR="00F40A21" w:rsidRPr="004460A6">
        <w:t xml:space="preserve">dabei </w:t>
      </w:r>
      <w:r w:rsidR="00D00D56" w:rsidRPr="004460A6">
        <w:t xml:space="preserve">wird neben dem primären Steuerungsmodul eine Vielzahl weiterer </w:t>
      </w:r>
      <w:r w:rsidR="00B34FAB" w:rsidRPr="004460A6">
        <w:t xml:space="preserve">Schnittstellen </w:t>
      </w:r>
      <w:r w:rsidR="00593AF4" w:rsidRPr="004460A6">
        <w:t>implementiert.</w:t>
      </w:r>
    </w:p>
    <w:p w14:paraId="4887A0C2" w14:textId="0A450F66" w:rsidR="00D62F58" w:rsidRPr="004460A6" w:rsidRDefault="00530E48" w:rsidP="00D62F58">
      <w:r w:rsidRPr="004460A6">
        <w:t>Die Anwendung soll sowohl auf PCs als auch auf mobilen Geräten nutzbar sein</w:t>
      </w:r>
      <w:r w:rsidR="00A92569" w:rsidRPr="004460A6">
        <w:t xml:space="preserve">. </w:t>
      </w:r>
    </w:p>
    <w:p w14:paraId="2A18E47F" w14:textId="6C83AD4D" w:rsidR="00153331" w:rsidRPr="004460A6" w:rsidRDefault="00153331" w:rsidP="00D62F58"/>
    <w:p w14:paraId="57C4ADFA" w14:textId="00BB362B" w:rsidR="00D62F58" w:rsidRPr="004460A6" w:rsidRDefault="00D62F58" w:rsidP="00D62F58"/>
    <w:p w14:paraId="1BC26403" w14:textId="0604C6D2" w:rsidR="005221AC" w:rsidRPr="004460A6" w:rsidRDefault="00236CAB" w:rsidP="00D62F58">
      <w:pPr>
        <w:rPr>
          <w:b/>
          <w:bCs/>
        </w:rPr>
      </w:pPr>
      <w:bookmarkStart w:id="2" w:name="_Toc284604490"/>
      <w:r w:rsidRPr="004460A6">
        <w:rPr>
          <w:b/>
          <w:bCs/>
        </w:rPr>
        <w:t>Projektteam</w:t>
      </w:r>
      <w:bookmarkEnd w:id="2"/>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6"/>
        <w:gridCol w:w="2365"/>
        <w:gridCol w:w="3980"/>
        <w:gridCol w:w="1186"/>
      </w:tblGrid>
      <w:tr w:rsidR="00D41D47" w:rsidRPr="004460A6" w14:paraId="1ADC5574" w14:textId="77777777" w:rsidTr="00D41D47">
        <w:tc>
          <w:tcPr>
            <w:tcW w:w="1516" w:type="dxa"/>
            <w:shd w:val="clear" w:color="auto" w:fill="E0E0E0"/>
          </w:tcPr>
          <w:p w14:paraId="0E6FCCBE" w14:textId="77777777" w:rsidR="00D41D47" w:rsidRPr="004460A6" w:rsidRDefault="00D41D47">
            <w:pPr>
              <w:rPr>
                <w:rFonts w:ascii="Arial" w:hAnsi="Arial" w:cs="Arial"/>
                <w:b/>
                <w:sz w:val="20"/>
              </w:rPr>
            </w:pPr>
            <w:r w:rsidRPr="004460A6">
              <w:rPr>
                <w:rFonts w:ascii="Arial" w:hAnsi="Arial" w:cs="Arial"/>
                <w:b/>
                <w:sz w:val="20"/>
              </w:rPr>
              <w:t>Rolle(n)</w:t>
            </w:r>
          </w:p>
        </w:tc>
        <w:tc>
          <w:tcPr>
            <w:tcW w:w="1984" w:type="dxa"/>
            <w:shd w:val="clear" w:color="auto" w:fill="E0E0E0"/>
          </w:tcPr>
          <w:p w14:paraId="0D909AED" w14:textId="77777777" w:rsidR="00D41D47" w:rsidRPr="004460A6" w:rsidRDefault="00D41D47">
            <w:pPr>
              <w:rPr>
                <w:rFonts w:ascii="Arial" w:hAnsi="Arial" w:cs="Arial"/>
                <w:b/>
                <w:sz w:val="20"/>
              </w:rPr>
            </w:pPr>
            <w:r w:rsidRPr="004460A6">
              <w:rPr>
                <w:rFonts w:ascii="Arial" w:hAnsi="Arial" w:cs="Arial"/>
                <w:b/>
                <w:sz w:val="20"/>
              </w:rPr>
              <w:t>Name</w:t>
            </w:r>
          </w:p>
        </w:tc>
        <w:tc>
          <w:tcPr>
            <w:tcW w:w="3339" w:type="dxa"/>
            <w:shd w:val="clear" w:color="auto" w:fill="E0E0E0"/>
          </w:tcPr>
          <w:p w14:paraId="53E907B8" w14:textId="77777777" w:rsidR="00D41D47" w:rsidRPr="004460A6" w:rsidRDefault="00D41D47">
            <w:pPr>
              <w:rPr>
                <w:rFonts w:ascii="Arial" w:hAnsi="Arial" w:cs="Arial"/>
                <w:b/>
                <w:sz w:val="20"/>
              </w:rPr>
            </w:pPr>
            <w:r w:rsidRPr="004460A6">
              <w:rPr>
                <w:rFonts w:ascii="Arial" w:hAnsi="Arial" w:cs="Arial"/>
                <w:b/>
                <w:sz w:val="20"/>
              </w:rPr>
              <w:t>E-Mail</w:t>
            </w:r>
          </w:p>
        </w:tc>
        <w:tc>
          <w:tcPr>
            <w:tcW w:w="978" w:type="dxa"/>
            <w:shd w:val="clear" w:color="auto" w:fill="E0E0E0"/>
          </w:tcPr>
          <w:p w14:paraId="7097B7AB" w14:textId="77777777" w:rsidR="00D41D47" w:rsidRPr="004460A6" w:rsidRDefault="00D41D47">
            <w:pPr>
              <w:rPr>
                <w:rFonts w:ascii="Arial" w:hAnsi="Arial" w:cs="Arial"/>
                <w:b/>
                <w:sz w:val="20"/>
              </w:rPr>
            </w:pPr>
            <w:r w:rsidRPr="004460A6">
              <w:rPr>
                <w:rFonts w:ascii="Arial" w:hAnsi="Arial" w:cs="Arial"/>
                <w:b/>
                <w:sz w:val="20"/>
              </w:rPr>
              <w:t>Team</w:t>
            </w:r>
          </w:p>
        </w:tc>
      </w:tr>
      <w:tr w:rsidR="00D41D47" w:rsidRPr="004460A6" w14:paraId="2105F431" w14:textId="77777777" w:rsidTr="00D41D47">
        <w:tc>
          <w:tcPr>
            <w:tcW w:w="1516" w:type="dxa"/>
          </w:tcPr>
          <w:p w14:paraId="234B0967" w14:textId="3B586C00"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1A0F38FC" w14:textId="71848875" w:rsidR="00D41D47" w:rsidRPr="004460A6" w:rsidRDefault="00A073BF">
            <w:pPr>
              <w:rPr>
                <w:rFonts w:ascii="Arial" w:hAnsi="Arial" w:cs="Arial"/>
                <w:sz w:val="20"/>
              </w:rPr>
            </w:pPr>
            <w:r w:rsidRPr="004460A6">
              <w:rPr>
                <w:rFonts w:ascii="Arial" w:hAnsi="Arial" w:cs="Arial"/>
                <w:sz w:val="20"/>
              </w:rPr>
              <w:t>Jonas Aberger</w:t>
            </w:r>
          </w:p>
        </w:tc>
        <w:tc>
          <w:tcPr>
            <w:tcW w:w="3339" w:type="dxa"/>
          </w:tcPr>
          <w:p w14:paraId="4E1E7314" w14:textId="3C65D39E" w:rsidR="00D41D47" w:rsidRPr="004460A6" w:rsidRDefault="002A04C9">
            <w:pPr>
              <w:rPr>
                <w:rFonts w:ascii="Arial" w:hAnsi="Arial" w:cs="Arial"/>
                <w:sz w:val="20"/>
              </w:rPr>
            </w:pPr>
            <w:r w:rsidRPr="004460A6">
              <w:rPr>
                <w:rFonts w:ascii="Arial" w:hAnsi="Arial" w:cs="Arial"/>
                <w:sz w:val="20"/>
              </w:rPr>
              <w:t>j</w:t>
            </w:r>
            <w:r w:rsidR="00D41D47" w:rsidRPr="004460A6">
              <w:rPr>
                <w:rFonts w:ascii="Arial" w:hAnsi="Arial" w:cs="Arial"/>
                <w:sz w:val="20"/>
              </w:rPr>
              <w:t>onas.aberger@htl-saalfelden.at</w:t>
            </w:r>
          </w:p>
        </w:tc>
        <w:tc>
          <w:tcPr>
            <w:tcW w:w="978" w:type="dxa"/>
          </w:tcPr>
          <w:p w14:paraId="5C03F4B5" w14:textId="4CF59CC3" w:rsidR="00D41D47" w:rsidRPr="004460A6" w:rsidRDefault="00D41D47">
            <w:pPr>
              <w:rPr>
                <w:rFonts w:ascii="Arial" w:hAnsi="Arial" w:cs="Arial"/>
                <w:sz w:val="20"/>
              </w:rPr>
            </w:pPr>
            <w:r w:rsidRPr="004460A6">
              <w:rPr>
                <w:rFonts w:ascii="Arial" w:hAnsi="Arial" w:cs="Arial"/>
                <w:sz w:val="20"/>
              </w:rPr>
              <w:t>Backend</w:t>
            </w:r>
          </w:p>
        </w:tc>
      </w:tr>
      <w:tr w:rsidR="00D41D47" w:rsidRPr="004460A6" w14:paraId="3656B9AB" w14:textId="77777777" w:rsidTr="00D41D47">
        <w:trPr>
          <w:trHeight w:val="58"/>
        </w:trPr>
        <w:tc>
          <w:tcPr>
            <w:tcW w:w="1516" w:type="dxa"/>
          </w:tcPr>
          <w:p w14:paraId="45FB0818" w14:textId="6C579D72"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049F31CB" w14:textId="72E4AF5A" w:rsidR="00D41D47" w:rsidRPr="004460A6" w:rsidRDefault="00D41D47">
            <w:pPr>
              <w:rPr>
                <w:rFonts w:ascii="Arial" w:hAnsi="Arial" w:cs="Arial"/>
                <w:sz w:val="20"/>
              </w:rPr>
            </w:pPr>
            <w:r w:rsidRPr="004460A6">
              <w:rPr>
                <w:rFonts w:ascii="Arial" w:hAnsi="Arial" w:cs="Arial"/>
                <w:sz w:val="20"/>
              </w:rPr>
              <w:t>Fabian Haslinger</w:t>
            </w:r>
          </w:p>
        </w:tc>
        <w:tc>
          <w:tcPr>
            <w:tcW w:w="3339" w:type="dxa"/>
          </w:tcPr>
          <w:p w14:paraId="62486C05" w14:textId="6000D3A0" w:rsidR="00D41D47" w:rsidRPr="004460A6" w:rsidRDefault="002A04C9">
            <w:pPr>
              <w:rPr>
                <w:rFonts w:ascii="Arial" w:hAnsi="Arial" w:cs="Arial"/>
                <w:sz w:val="20"/>
              </w:rPr>
            </w:pPr>
            <w:r w:rsidRPr="004460A6">
              <w:rPr>
                <w:rFonts w:ascii="Arial" w:hAnsi="Arial" w:cs="Arial"/>
                <w:sz w:val="20"/>
              </w:rPr>
              <w:t>f</w:t>
            </w:r>
            <w:r w:rsidR="00B70E17" w:rsidRPr="004460A6">
              <w:rPr>
                <w:rFonts w:ascii="Arial" w:hAnsi="Arial" w:cs="Arial"/>
                <w:sz w:val="20"/>
              </w:rPr>
              <w:t>abian.hasl</w:t>
            </w:r>
            <w:r w:rsidRPr="004460A6">
              <w:rPr>
                <w:rFonts w:ascii="Arial" w:hAnsi="Arial" w:cs="Arial"/>
                <w:sz w:val="20"/>
              </w:rPr>
              <w:t>i</w:t>
            </w:r>
            <w:r w:rsidR="00B70E17" w:rsidRPr="004460A6">
              <w:rPr>
                <w:rFonts w:ascii="Arial" w:hAnsi="Arial" w:cs="Arial"/>
                <w:sz w:val="20"/>
              </w:rPr>
              <w:t>nger</w:t>
            </w:r>
            <w:r w:rsidR="000B5FC9" w:rsidRPr="004460A6">
              <w:rPr>
                <w:rFonts w:ascii="Arial" w:hAnsi="Arial" w:cs="Arial"/>
                <w:sz w:val="20"/>
              </w:rPr>
              <w:t>@</w:t>
            </w:r>
            <w:r w:rsidR="00B70E17" w:rsidRPr="004460A6">
              <w:rPr>
                <w:rFonts w:ascii="Arial" w:hAnsi="Arial" w:cs="Arial"/>
                <w:sz w:val="20"/>
              </w:rPr>
              <w:t>htl-saalfelden</w:t>
            </w:r>
            <w:r w:rsidR="000B5FC9" w:rsidRPr="004460A6">
              <w:rPr>
                <w:rFonts w:ascii="Arial" w:hAnsi="Arial" w:cs="Arial"/>
                <w:sz w:val="20"/>
              </w:rPr>
              <w:t>.</w:t>
            </w:r>
            <w:r w:rsidR="00B70E17" w:rsidRPr="004460A6">
              <w:rPr>
                <w:rFonts w:ascii="Arial" w:hAnsi="Arial" w:cs="Arial"/>
                <w:sz w:val="20"/>
              </w:rPr>
              <w:t>at</w:t>
            </w:r>
          </w:p>
        </w:tc>
        <w:tc>
          <w:tcPr>
            <w:tcW w:w="978" w:type="dxa"/>
          </w:tcPr>
          <w:p w14:paraId="4101652C" w14:textId="430BAE87" w:rsidR="00D41D47" w:rsidRPr="004460A6" w:rsidRDefault="00D41D47">
            <w:pPr>
              <w:rPr>
                <w:rFonts w:ascii="Arial" w:hAnsi="Arial" w:cs="Arial"/>
                <w:sz w:val="20"/>
              </w:rPr>
            </w:pPr>
            <w:r w:rsidRPr="004460A6">
              <w:rPr>
                <w:rFonts w:ascii="Arial" w:hAnsi="Arial" w:cs="Arial"/>
                <w:sz w:val="20"/>
              </w:rPr>
              <w:t>Backend</w:t>
            </w:r>
          </w:p>
        </w:tc>
      </w:tr>
      <w:tr w:rsidR="00D41D47" w:rsidRPr="004460A6" w14:paraId="4B99056E" w14:textId="77777777" w:rsidTr="00D41D47">
        <w:tc>
          <w:tcPr>
            <w:tcW w:w="1516" w:type="dxa"/>
          </w:tcPr>
          <w:p w14:paraId="1299C43A" w14:textId="01B8D80F" w:rsidR="00D41D47" w:rsidRPr="004460A6" w:rsidRDefault="00D41D47">
            <w:pPr>
              <w:rPr>
                <w:rFonts w:ascii="Arial" w:hAnsi="Arial" w:cs="Arial"/>
                <w:sz w:val="20"/>
              </w:rPr>
            </w:pPr>
            <w:r w:rsidRPr="004460A6">
              <w:rPr>
                <w:rFonts w:ascii="Arial" w:hAnsi="Arial" w:cs="Arial"/>
                <w:sz w:val="20"/>
              </w:rPr>
              <w:t>Entwickler</w:t>
            </w:r>
          </w:p>
        </w:tc>
        <w:tc>
          <w:tcPr>
            <w:tcW w:w="1984" w:type="dxa"/>
          </w:tcPr>
          <w:p w14:paraId="4DDBEF00" w14:textId="6D0816B9" w:rsidR="00D41D47" w:rsidRPr="004460A6" w:rsidRDefault="00A073BF">
            <w:pPr>
              <w:rPr>
                <w:rFonts w:ascii="Arial" w:hAnsi="Arial" w:cs="Arial"/>
                <w:sz w:val="20"/>
              </w:rPr>
            </w:pPr>
            <w:r w:rsidRPr="004460A6">
              <w:rPr>
                <w:rFonts w:ascii="Arial" w:hAnsi="Arial" w:cs="Arial"/>
                <w:sz w:val="20"/>
              </w:rPr>
              <w:t>Tim Hechenberger</w:t>
            </w:r>
          </w:p>
        </w:tc>
        <w:tc>
          <w:tcPr>
            <w:tcW w:w="3339" w:type="dxa"/>
          </w:tcPr>
          <w:p w14:paraId="3CF2D8B6" w14:textId="19B6EE04" w:rsidR="00D41D47" w:rsidRPr="004460A6" w:rsidRDefault="002A04C9">
            <w:pPr>
              <w:rPr>
                <w:rFonts w:ascii="Arial" w:hAnsi="Arial" w:cs="Arial"/>
                <w:sz w:val="20"/>
              </w:rPr>
            </w:pPr>
            <w:r w:rsidRPr="004460A6">
              <w:rPr>
                <w:rFonts w:ascii="Arial" w:hAnsi="Arial" w:cs="Arial"/>
                <w:sz w:val="20"/>
              </w:rPr>
              <w:t>t</w:t>
            </w:r>
            <w:r w:rsidR="0087378E" w:rsidRPr="004460A6">
              <w:rPr>
                <w:rFonts w:ascii="Arial" w:hAnsi="Arial" w:cs="Arial"/>
                <w:sz w:val="20"/>
              </w:rPr>
              <w:t>i</w:t>
            </w:r>
            <w:r w:rsidR="00A92569" w:rsidRPr="004460A6">
              <w:rPr>
                <w:rFonts w:ascii="Arial" w:hAnsi="Arial" w:cs="Arial"/>
                <w:sz w:val="20"/>
              </w:rPr>
              <w:t>m.hechenberger@htl-saalfelden.at</w:t>
            </w:r>
          </w:p>
        </w:tc>
        <w:tc>
          <w:tcPr>
            <w:tcW w:w="978" w:type="dxa"/>
          </w:tcPr>
          <w:p w14:paraId="0FB78278" w14:textId="0094D947" w:rsidR="00D41D47" w:rsidRPr="004460A6" w:rsidRDefault="00D41D47">
            <w:pPr>
              <w:rPr>
                <w:rFonts w:ascii="Arial" w:hAnsi="Arial" w:cs="Arial"/>
                <w:sz w:val="20"/>
              </w:rPr>
            </w:pPr>
            <w:r w:rsidRPr="004460A6">
              <w:rPr>
                <w:rFonts w:ascii="Arial" w:hAnsi="Arial" w:cs="Arial"/>
                <w:sz w:val="20"/>
              </w:rPr>
              <w:t>Backend</w:t>
            </w:r>
          </w:p>
        </w:tc>
      </w:tr>
    </w:tbl>
    <w:p w14:paraId="5997CC1D" w14:textId="77777777" w:rsidR="00E15178" w:rsidRPr="004460A6" w:rsidRDefault="00E15178"/>
    <w:p w14:paraId="66100FE9" w14:textId="77777777" w:rsidR="00E15178" w:rsidRDefault="00236CAB">
      <w:pPr>
        <w:pStyle w:val="berschrift1"/>
        <w:numPr>
          <w:ilvl w:val="0"/>
          <w:numId w:val="2"/>
        </w:numPr>
        <w:spacing w:line="240" w:lineRule="auto"/>
      </w:pPr>
      <w:bookmarkStart w:id="3" w:name="_Toc521691458"/>
      <w:r w:rsidRPr="004460A6">
        <w:t>Funktionale Anforderungen</w:t>
      </w:r>
      <w:bookmarkEnd w:id="3"/>
    </w:p>
    <w:p w14:paraId="0F2DCE45" w14:textId="5EE30361" w:rsidR="007745A1" w:rsidRPr="007745A1" w:rsidRDefault="007745A1" w:rsidP="007745A1">
      <w:pPr>
        <w:pStyle w:val="Listenabsatz"/>
        <w:ind w:left="425"/>
        <w:rPr>
          <w:rFonts w:ascii="Times New Roman" w:eastAsia="Times New Roman" w:hAnsi="Times New Roman" w:cs="Times New Roman"/>
          <w:lang w:eastAsia="de-DE"/>
        </w:rPr>
      </w:pPr>
      <w:r w:rsidRPr="007745A1">
        <w:rPr>
          <w:noProof/>
          <w:lang w:eastAsia="de-DE"/>
        </w:rPr>
        <w:drawing>
          <wp:inline distT="0" distB="0" distL="0" distR="0" wp14:anchorId="7257037D" wp14:editId="40430DBB">
            <wp:extent cx="5727700" cy="3743325"/>
            <wp:effectExtent l="0" t="0" r="6350" b="9525"/>
            <wp:docPr id="1090455435" name="Grafik 1" descr="Ein Bild, das Diagramm, Entwurf, Text,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55435" name="Grafik 1" descr="Ein Bild, das Diagramm, Entwurf, Text, Zeichnung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743325"/>
                    </a:xfrm>
                    <a:prstGeom prst="rect">
                      <a:avLst/>
                    </a:prstGeom>
                    <a:noFill/>
                    <a:ln>
                      <a:noFill/>
                    </a:ln>
                  </pic:spPr>
                </pic:pic>
              </a:graphicData>
            </a:graphic>
          </wp:inline>
        </w:drawing>
      </w:r>
    </w:p>
    <w:p w14:paraId="4ED64957" w14:textId="77777777" w:rsidR="007745A1" w:rsidRDefault="007745A1" w:rsidP="007745A1"/>
    <w:p w14:paraId="7D72904E" w14:textId="77777777" w:rsidR="007745A1" w:rsidRDefault="007745A1" w:rsidP="007745A1"/>
    <w:p w14:paraId="2D34FCB5" w14:textId="77777777" w:rsidR="007745A1" w:rsidRPr="007745A1" w:rsidRDefault="007745A1" w:rsidP="007745A1"/>
    <w:p w14:paraId="525F795A" w14:textId="77777777" w:rsidR="00E15178" w:rsidRPr="004460A6" w:rsidRDefault="00236CAB">
      <w:pPr>
        <w:pStyle w:val="berschrift2"/>
        <w:numPr>
          <w:ilvl w:val="1"/>
          <w:numId w:val="2"/>
        </w:numPr>
      </w:pPr>
      <w:bookmarkStart w:id="4" w:name="_Toc1840059643"/>
      <w:r w:rsidRPr="004460A6">
        <w:lastRenderedPageBreak/>
        <w:t>Use Cases</w:t>
      </w:r>
      <w:bookmarkEnd w:id="4"/>
    </w:p>
    <w:p w14:paraId="184121BB" w14:textId="0C9A4E69" w:rsidR="00A27808" w:rsidRDefault="00236CAB" w:rsidP="00A27808">
      <w:pPr>
        <w:pStyle w:val="berschrift3"/>
        <w:numPr>
          <w:ilvl w:val="2"/>
          <w:numId w:val="2"/>
        </w:numPr>
      </w:pPr>
      <w:bookmarkStart w:id="5" w:name="_Toc1384425644"/>
      <w:r w:rsidRPr="004460A6">
        <w:t>&lt;</w:t>
      </w:r>
      <w:r w:rsidR="00101D0B" w:rsidRPr="004460A6">
        <w:t>Steuerung des Mbots</w:t>
      </w:r>
      <w:r w:rsidRPr="004460A6">
        <w:t>&gt;</w:t>
      </w:r>
      <w:bookmarkEnd w:id="5"/>
    </w:p>
    <w:p w14:paraId="7D330102" w14:textId="6CD62EE8" w:rsidR="00A27808" w:rsidRPr="00A27808" w:rsidRDefault="00A27808" w:rsidP="00A27808">
      <w:r w:rsidRPr="00A27808">
        <w:t>Der Benutzer steuert den mBot über das Frontend. Während der Steuerung gibt es die Möglichkeit das Programm mit einem Exit-Command zu beenden. Falls das Frontend die Fahrstrecke speichern will, wird der Use Case „Fahrstrecke speichern“ automatisch ausgeführt.</w:t>
      </w:r>
    </w:p>
    <w:p w14:paraId="1F83FA0F" w14:textId="77777777" w:rsidR="001A0E7A" w:rsidRPr="001A0E7A" w:rsidRDefault="001A0E7A" w:rsidP="001A0E7A"/>
    <w:p w14:paraId="2D5A4F67" w14:textId="5A804A77" w:rsidR="00077216" w:rsidRDefault="00236CAB" w:rsidP="00077216">
      <w:pPr>
        <w:pStyle w:val="berschrift3"/>
        <w:numPr>
          <w:ilvl w:val="2"/>
          <w:numId w:val="2"/>
        </w:numPr>
        <w:spacing w:line="240" w:lineRule="auto"/>
      </w:pPr>
      <w:bookmarkStart w:id="6" w:name="_Toc2131939576"/>
      <w:r w:rsidRPr="004460A6">
        <w:t>&lt;</w:t>
      </w:r>
      <w:r w:rsidR="00101D0B" w:rsidRPr="004460A6">
        <w:t>Fahrstrecke manuell erstellen</w:t>
      </w:r>
      <w:r w:rsidRPr="004460A6">
        <w:t>&gt;</w:t>
      </w:r>
      <w:bookmarkEnd w:id="6"/>
    </w:p>
    <w:p w14:paraId="2D90300C" w14:textId="5AA1718B" w:rsidR="008A7F98" w:rsidRDefault="008A7F98" w:rsidP="008A7F98">
      <w:r w:rsidRPr="008A7F98">
        <w:t>Der Benutzer kann über das Frontend eine Fahrstrecke manuell erstellen. Dies bedeutet, dass er eine Route ohne direkte Steuerung des mBots vorgibt. Dies erfolgt durch eine grafische Benutzeroberfläche, bei der vordefinierte Wegpunkte abgefahren werden. Diese Wegpunkte bestehen aus den Attributen Richtung, Geschwindigkeit und Zeit.</w:t>
      </w:r>
    </w:p>
    <w:p w14:paraId="436E97F7" w14:textId="77777777" w:rsidR="008A7F98" w:rsidRDefault="008A7F98" w:rsidP="008A7F98"/>
    <w:p w14:paraId="0A208F91" w14:textId="77777777" w:rsidR="008A7F98" w:rsidRDefault="008A7F98" w:rsidP="008A7F98"/>
    <w:p w14:paraId="0B7B3E36" w14:textId="77777777" w:rsidR="008A7F98" w:rsidRPr="008A7F98" w:rsidRDefault="008A7F98" w:rsidP="008A7F98"/>
    <w:p w14:paraId="0418092E" w14:textId="2B376C6B" w:rsidR="00CC601F" w:rsidRDefault="00A27808" w:rsidP="00A27808">
      <w:pPr>
        <w:pStyle w:val="berschrift3"/>
        <w:numPr>
          <w:ilvl w:val="2"/>
          <w:numId w:val="2"/>
        </w:numPr>
        <w:spacing w:line="240" w:lineRule="auto"/>
      </w:pPr>
      <w:r>
        <w:t>&lt;Fahrstrecke speichern&gt;</w:t>
      </w:r>
    </w:p>
    <w:p w14:paraId="7A4D2EFC" w14:textId="77777777" w:rsidR="00A27808" w:rsidRDefault="00A27808" w:rsidP="00A27808">
      <w:r>
        <w:t xml:space="preserve">Dieser Use Case speichert die Fahrstrecke des mBots in einer </w:t>
      </w:r>
      <w:r w:rsidRPr="00A27808">
        <w:rPr>
          <w:b/>
          <w:bCs/>
        </w:rPr>
        <w:t>MongoDB-Datenbank</w:t>
      </w:r>
      <w:r>
        <w:t>. Er kann durch zwei verschiedene Aktionen ausgeführt werden.</w:t>
      </w:r>
    </w:p>
    <w:p w14:paraId="7E106D75" w14:textId="77777777" w:rsidR="00A27808" w:rsidRDefault="00A27808" w:rsidP="00A27808">
      <w:r>
        <w:t xml:space="preserve"> </w:t>
      </w:r>
    </w:p>
    <w:p w14:paraId="574421B5" w14:textId="77777777" w:rsidR="00A27808" w:rsidRDefault="00A27808" w:rsidP="00A27808">
      <w:pPr>
        <w:pStyle w:val="Listenabsatz"/>
        <w:numPr>
          <w:ilvl w:val="0"/>
          <w:numId w:val="19"/>
        </w:numPr>
      </w:pPr>
      <w:r>
        <w:t>Automatisch nach der Steuerung des mBots (wenn {fahrstreckenSpeichern == true}.</w:t>
      </w:r>
    </w:p>
    <w:p w14:paraId="6461B083" w14:textId="6BCDEE80" w:rsidR="00A27808" w:rsidRPr="00A27808" w:rsidRDefault="00A27808" w:rsidP="00A27808">
      <w:pPr>
        <w:pStyle w:val="Listenabsatz"/>
        <w:numPr>
          <w:ilvl w:val="0"/>
          <w:numId w:val="19"/>
        </w:numPr>
      </w:pPr>
      <w:r>
        <w:t xml:space="preserve">Manuell durch den Use Case </w:t>
      </w:r>
      <w:r w:rsidRPr="00A27808">
        <w:rPr>
          <w:b/>
          <w:bCs/>
        </w:rPr>
        <w:t>„Fahrstrecke manuell erstellen“,</w:t>
      </w:r>
      <w:r>
        <w:t xml:space="preserve"> der das Speichern direkt einbindet´.</w:t>
      </w:r>
    </w:p>
    <w:p w14:paraId="119FCE36" w14:textId="3745B71B" w:rsidR="004460A6" w:rsidRDefault="00101D0B" w:rsidP="004460A6">
      <w:pPr>
        <w:pStyle w:val="berschrift3"/>
        <w:numPr>
          <w:ilvl w:val="2"/>
          <w:numId w:val="2"/>
        </w:numPr>
        <w:spacing w:line="240" w:lineRule="auto"/>
      </w:pPr>
      <w:bookmarkStart w:id="7" w:name="_Toc1332338971"/>
      <w:r w:rsidRPr="004460A6">
        <w:t>&lt;Fahrstrecke abrufen</w:t>
      </w:r>
      <w:r w:rsidR="00236CAB" w:rsidRPr="004460A6">
        <w:t>&gt;</w:t>
      </w:r>
      <w:bookmarkEnd w:id="7"/>
    </w:p>
    <w:p w14:paraId="7881D34A" w14:textId="7A41DD71" w:rsidR="00FF524A" w:rsidRDefault="00FF524A" w:rsidP="00D63176">
      <w:r w:rsidRPr="00FF524A">
        <w:t>Der Benutzer kann eine bereits gespeicherte Fahrstrecke aus der Datenbank auswählen und abfahren. Damit eine Fahrstrecke jedoch abgerufen werden kann, muss zuvor mindestens eine Strecke in der Datenbank gespeichert worden sein.</w:t>
      </w:r>
    </w:p>
    <w:p w14:paraId="3BDA03CA" w14:textId="77777777" w:rsidR="000B0C4D" w:rsidRPr="00D63176" w:rsidRDefault="000B0C4D" w:rsidP="00D63176"/>
    <w:p w14:paraId="7117DD41" w14:textId="785526CF" w:rsidR="00077216" w:rsidRDefault="004460A6" w:rsidP="004460A6">
      <w:pPr>
        <w:pStyle w:val="berschrift3"/>
        <w:numPr>
          <w:ilvl w:val="2"/>
          <w:numId w:val="2"/>
        </w:numPr>
        <w:spacing w:line="240" w:lineRule="auto"/>
      </w:pPr>
      <w:r w:rsidRPr="004460A6">
        <w:t>&lt;LED &amp; Geschwindigkeit anpassen&gt;</w:t>
      </w:r>
    </w:p>
    <w:p w14:paraId="0BF99AED" w14:textId="5A4DF968" w:rsidR="000B0C4D" w:rsidRDefault="000B0C4D" w:rsidP="00D63176">
      <w:r w:rsidRPr="000B0C4D">
        <w:t xml:space="preserve">Der Benutzer hat die Möglichkeit, die LEDs des mBots ein- oder auszuschalten, indem er entweder einen physischen Knopf betätigt oder eine digitale Schaltfläche in der Benutzeroberfläche auswählt. Wenn der Benutzer den Knopf drückt, werden die LEDs des mBots entweder aktiviert oder deaktiviert, abhängig von der gewählten Einstellung.  </w:t>
      </w:r>
    </w:p>
    <w:p w14:paraId="361085BF" w14:textId="294BD413" w:rsidR="00D63176" w:rsidRDefault="00D63176" w:rsidP="00D63176">
      <w:pPr>
        <w:pStyle w:val="berschrift3"/>
        <w:numPr>
          <w:ilvl w:val="2"/>
          <w:numId w:val="2"/>
        </w:numPr>
        <w:spacing w:line="240" w:lineRule="auto"/>
      </w:pPr>
      <w:r>
        <w:lastRenderedPageBreak/>
        <w:t>&lt;Statusinformationen senden&gt;</w:t>
      </w:r>
    </w:p>
    <w:p w14:paraId="2C8471EC" w14:textId="7A42C901" w:rsidR="00A91910" w:rsidRDefault="005A7B2C" w:rsidP="00A91910">
      <w:r w:rsidRPr="005A7B2C">
        <w:t>Das System tauscht kontinuierlich Daten aus, um dem Benutzer aktuelle Statusinformationen zur Hardware anzuzeigen. Diese Informationen geben einen klaren Überblick über den Zustand der Hardware, wie beispielsweise Batteriestatus oder weitere Sensordaten. Dadurch behält der Benutzer stets den Überblick und kann bei Bedarf reagieren.</w:t>
      </w:r>
    </w:p>
    <w:p w14:paraId="770F3566" w14:textId="43A44069" w:rsidR="00A91910" w:rsidRDefault="00A91910" w:rsidP="00A91910">
      <w:pPr>
        <w:pStyle w:val="berschrift3"/>
        <w:numPr>
          <w:ilvl w:val="2"/>
          <w:numId w:val="2"/>
        </w:numPr>
        <w:spacing w:line="240" w:lineRule="auto"/>
      </w:pPr>
      <w:r>
        <w:t>&lt;</w:t>
      </w:r>
      <w:r w:rsidR="00CE4726">
        <w:t>Kartografie</w:t>
      </w:r>
      <w:r>
        <w:t xml:space="preserve"> des Raumes&gt;</w:t>
      </w:r>
    </w:p>
    <w:p w14:paraId="0E8064F1" w14:textId="7B4EB337" w:rsidR="00A91910" w:rsidRPr="00A91910" w:rsidRDefault="005A7B2C" w:rsidP="00A91910">
      <w:r w:rsidRPr="005A7B2C">
        <w:t>Der Benutzer möchte den umliegenden Raum erkunden und automatisch eine übersichtliche Karte erstellen lassen. Dieser Kartografie-Modus läuft eigenständig und unabhängig von anderen Funktionen. Der Benutzer kann ihn aktivieren, und der Mbot beginnt, den Raum systematisch zu erfassen und auszumappen. Die gesammelten Daten werden in Echtzeit verarbeitet und als detaillierte Karte dargestellt, die dem Benutzer zur Verfügung steht.</w:t>
      </w:r>
    </w:p>
    <w:p w14:paraId="6EA9A2AF" w14:textId="77777777" w:rsidR="00077216" w:rsidRPr="004460A6" w:rsidRDefault="00077216" w:rsidP="00077216"/>
    <w:p w14:paraId="27FD8BB2" w14:textId="1903E313" w:rsidR="001E12D5" w:rsidRPr="004460A6" w:rsidRDefault="00236CAB" w:rsidP="001E12D5">
      <w:pPr>
        <w:pStyle w:val="berschrift1"/>
        <w:numPr>
          <w:ilvl w:val="0"/>
          <w:numId w:val="2"/>
        </w:numPr>
        <w:spacing w:line="240" w:lineRule="auto"/>
      </w:pPr>
      <w:bookmarkStart w:id="8" w:name="_Toc542409565"/>
      <w:r w:rsidRPr="004460A6">
        <w:t>Nichtfunktionale Anforderungen</w:t>
      </w:r>
      <w:bookmarkEnd w:id="8"/>
    </w:p>
    <w:p w14:paraId="13868E72" w14:textId="2229AE8A" w:rsidR="005816FF" w:rsidRPr="004460A6" w:rsidRDefault="00B566ED" w:rsidP="005816FF">
      <w:r w:rsidRPr="004460A6">
        <w:t xml:space="preserve">Hier werden </w:t>
      </w:r>
      <w:r w:rsidR="007A2CDD" w:rsidRPr="004460A6">
        <w:t>a</w:t>
      </w:r>
      <w:r w:rsidR="00F65658" w:rsidRPr="004460A6">
        <w:t xml:space="preserve">lle </w:t>
      </w:r>
      <w:r w:rsidR="007A2CDD" w:rsidRPr="004460A6">
        <w:t>n</w:t>
      </w:r>
      <w:r w:rsidR="00C0221A" w:rsidRPr="004460A6">
        <w:t>ichtfunktionale</w:t>
      </w:r>
      <w:r w:rsidR="00F65658" w:rsidRPr="004460A6">
        <w:t>n</w:t>
      </w:r>
      <w:r w:rsidR="00C0221A" w:rsidRPr="004460A6">
        <w:t xml:space="preserve"> </w:t>
      </w:r>
      <w:r w:rsidR="005816FF" w:rsidRPr="004460A6">
        <w:t>Anforderungen</w:t>
      </w:r>
      <w:r w:rsidR="00F65658" w:rsidRPr="004460A6">
        <w:t xml:space="preserve"> der</w:t>
      </w:r>
      <w:r w:rsidR="005816FF" w:rsidRPr="004460A6">
        <w:t xml:space="preserve"> Backend</w:t>
      </w:r>
      <w:r w:rsidR="00C0221A" w:rsidRPr="004460A6">
        <w:t>-Gruppe</w:t>
      </w:r>
      <w:r w:rsidRPr="004460A6">
        <w:t>-</w:t>
      </w:r>
      <w:r w:rsidR="00C0221A" w:rsidRPr="004460A6">
        <w:t>1</w:t>
      </w:r>
      <w:r w:rsidRPr="004460A6">
        <w:t xml:space="preserve"> beschrieben:</w:t>
      </w:r>
    </w:p>
    <w:p w14:paraId="25330D1E" w14:textId="77777777" w:rsidR="00F65658" w:rsidRPr="004460A6" w:rsidRDefault="00F65658" w:rsidP="005816FF"/>
    <w:p w14:paraId="021DF87A" w14:textId="30730FD4" w:rsidR="00F65658" w:rsidRPr="004460A6" w:rsidRDefault="00F73304" w:rsidP="00F65658">
      <w:pPr>
        <w:pStyle w:val="Listenabsatz"/>
        <w:numPr>
          <w:ilvl w:val="0"/>
          <w:numId w:val="3"/>
        </w:numPr>
        <w:rPr>
          <w:b/>
          <w:bCs/>
        </w:rPr>
      </w:pPr>
      <w:r w:rsidRPr="004460A6">
        <w:rPr>
          <w:b/>
          <w:bCs/>
        </w:rPr>
        <w:t>Systemanforderungen:</w:t>
      </w:r>
    </w:p>
    <w:p w14:paraId="436721CB" w14:textId="5B66D8F6" w:rsidR="00E13D16" w:rsidRPr="004460A6" w:rsidRDefault="001B4D8B" w:rsidP="00E13D16">
      <w:pPr>
        <w:pStyle w:val="Listenabsatz"/>
        <w:numPr>
          <w:ilvl w:val="1"/>
          <w:numId w:val="3"/>
        </w:numPr>
      </w:pPr>
      <w:r w:rsidRPr="004460A6">
        <w:t xml:space="preserve">Das Backend wird als Webservice entwickelt und läuft auf einem </w:t>
      </w:r>
      <w:r w:rsidR="009B2D4B" w:rsidRPr="004460A6">
        <w:t>lokalen Rechner</w:t>
      </w:r>
    </w:p>
    <w:p w14:paraId="34F1E733" w14:textId="3DC81DEC" w:rsidR="009B2D4B" w:rsidRPr="004460A6" w:rsidRDefault="009B2D4B" w:rsidP="00E13D16">
      <w:pPr>
        <w:pStyle w:val="Listenabsatz"/>
        <w:numPr>
          <w:ilvl w:val="1"/>
          <w:numId w:val="3"/>
        </w:numPr>
      </w:pPr>
      <w:r w:rsidRPr="004460A6">
        <w:t>Die Kommunikation erfolgt über UDP</w:t>
      </w:r>
    </w:p>
    <w:p w14:paraId="31744B13" w14:textId="77777777" w:rsidR="00F73304" w:rsidRPr="004460A6" w:rsidRDefault="00F73304" w:rsidP="00F73304">
      <w:pPr>
        <w:ind w:left="360"/>
      </w:pPr>
    </w:p>
    <w:p w14:paraId="787FF0A4" w14:textId="2BE4A897" w:rsidR="00F73304" w:rsidRPr="004460A6" w:rsidRDefault="00F73304" w:rsidP="00F73304">
      <w:pPr>
        <w:pStyle w:val="Listenabsatz"/>
        <w:numPr>
          <w:ilvl w:val="0"/>
          <w:numId w:val="3"/>
        </w:numPr>
        <w:rPr>
          <w:b/>
          <w:bCs/>
        </w:rPr>
      </w:pPr>
      <w:r w:rsidRPr="004460A6">
        <w:rPr>
          <w:b/>
          <w:bCs/>
        </w:rPr>
        <w:t xml:space="preserve">Leistung und </w:t>
      </w:r>
      <w:r w:rsidR="005C3800" w:rsidRPr="004460A6">
        <w:rPr>
          <w:b/>
          <w:bCs/>
        </w:rPr>
        <w:t>Skalierbarkeit:</w:t>
      </w:r>
    </w:p>
    <w:p w14:paraId="080136EE" w14:textId="3BB7342D" w:rsidR="00F21F6A" w:rsidRPr="004460A6" w:rsidRDefault="00F21F6A" w:rsidP="00F21F6A">
      <w:pPr>
        <w:pStyle w:val="Listenabsatz"/>
        <w:numPr>
          <w:ilvl w:val="1"/>
          <w:numId w:val="3"/>
        </w:numPr>
      </w:pPr>
      <w:r w:rsidRPr="004460A6">
        <w:t>Das System soll in der Lage sein, mehrere Roboter gleichzeitig zu verwalten</w:t>
      </w:r>
    </w:p>
    <w:p w14:paraId="0FB600F3" w14:textId="1A575CD1" w:rsidR="00F21F6A" w:rsidRPr="004460A6" w:rsidRDefault="00BE5C6B" w:rsidP="00F21F6A">
      <w:pPr>
        <w:pStyle w:val="Listenabsatz"/>
        <w:numPr>
          <w:ilvl w:val="1"/>
          <w:numId w:val="3"/>
        </w:numPr>
      </w:pPr>
      <w:r w:rsidRPr="004460A6">
        <w:t xml:space="preserve">Keine zu hohen Latenzzeiten bei Steuerbefehle </w:t>
      </w:r>
      <w:r w:rsidR="008A7EF9" w:rsidRPr="004460A6">
        <w:t>und Synchronisation</w:t>
      </w:r>
    </w:p>
    <w:p w14:paraId="56FB3FD7" w14:textId="77777777" w:rsidR="005C3800" w:rsidRPr="004460A6" w:rsidRDefault="005C3800" w:rsidP="005C3800">
      <w:pPr>
        <w:pStyle w:val="Listenabsatz"/>
      </w:pPr>
    </w:p>
    <w:p w14:paraId="5448ADD2" w14:textId="72CF21E4" w:rsidR="005C3800" w:rsidRPr="004460A6" w:rsidRDefault="005C3800" w:rsidP="00F73304">
      <w:pPr>
        <w:pStyle w:val="Listenabsatz"/>
        <w:numPr>
          <w:ilvl w:val="0"/>
          <w:numId w:val="3"/>
        </w:numPr>
        <w:rPr>
          <w:b/>
          <w:bCs/>
        </w:rPr>
      </w:pPr>
      <w:r w:rsidRPr="004460A6">
        <w:rPr>
          <w:b/>
          <w:bCs/>
        </w:rPr>
        <w:t>Speicher und Ressourcennutzung:</w:t>
      </w:r>
    </w:p>
    <w:p w14:paraId="271545F9" w14:textId="303F8549" w:rsidR="00390DB6" w:rsidRPr="004460A6" w:rsidRDefault="008A7EF9" w:rsidP="00BE5C6B">
      <w:pPr>
        <w:pStyle w:val="Listenabsatz"/>
        <w:numPr>
          <w:ilvl w:val="1"/>
          <w:numId w:val="3"/>
        </w:numPr>
      </w:pPr>
      <w:r w:rsidRPr="004460A6">
        <w:t xml:space="preserve">Kein zu hoher Speicherbedarf </w:t>
      </w:r>
      <w:r w:rsidR="00CA198C" w:rsidRPr="004460A6">
        <w:t>bei speichern der Daten, …</w:t>
      </w:r>
    </w:p>
    <w:p w14:paraId="5AA12D8F" w14:textId="77777777" w:rsidR="00E15178" w:rsidRPr="004460A6" w:rsidRDefault="00236CAB">
      <w:pPr>
        <w:pStyle w:val="berschrift1"/>
        <w:numPr>
          <w:ilvl w:val="0"/>
          <w:numId w:val="2"/>
        </w:numPr>
        <w:spacing w:line="240" w:lineRule="auto"/>
      </w:pPr>
      <w:bookmarkStart w:id="9" w:name="_Toc1181161558"/>
      <w:r w:rsidRPr="004460A6">
        <w:t>Projektplanung</w:t>
      </w:r>
      <w:bookmarkEnd w:id="9"/>
    </w:p>
    <w:p w14:paraId="4DAEF899" w14:textId="32533E6A" w:rsidR="00E15178" w:rsidRPr="004460A6" w:rsidRDefault="008A313C" w:rsidP="008A313C">
      <w:pPr>
        <w:rPr>
          <w:color w:val="D9D9D9" w:themeColor="background1" w:themeShade="D9"/>
        </w:rPr>
      </w:pPr>
      <w:r w:rsidRPr="004460A6">
        <w:t>*</w:t>
      </w:r>
      <w:r w:rsidR="00236CAB" w:rsidRPr="004460A6">
        <w:rPr>
          <w:color w:val="D9D9D9" w:themeColor="background1" w:themeShade="D9"/>
        </w:rPr>
        <w:t xml:space="preserve">In diesem Kapitel sollen grundlegende Fragen geklärt werden bevor mit der Projektdurchführung begonnen wird. Obwohl es klar ist, </w:t>
      </w:r>
      <w:r w:rsidR="00090696" w:rsidRPr="004460A6">
        <w:rPr>
          <w:color w:val="D9D9D9" w:themeColor="background1" w:themeShade="D9"/>
        </w:rPr>
        <w:t>dass</w:t>
      </w:r>
      <w:r w:rsidR="00236CAB" w:rsidRPr="004460A6">
        <w:rPr>
          <w:color w:val="D9D9D9" w:themeColor="background1" w:themeShade="D9"/>
        </w:rPr>
        <w:t xml:space="preserve"> dieses Projekt mit Hilfe von agilen PM Methoden durchgeführt wird, sollen vorab grundsätzliche Entscheidungen geklärt werden wie z.B. verwendete Programmiersprache, Variantenbildung, Betriebssystem, ...</w:t>
      </w:r>
    </w:p>
    <w:p w14:paraId="780BEDDA" w14:textId="5695A3A3" w:rsidR="00E15178" w:rsidRPr="004460A6" w:rsidRDefault="00236CAB">
      <w:pPr>
        <w:rPr>
          <w:color w:val="D9D9D9" w:themeColor="background1" w:themeShade="D9"/>
        </w:rPr>
      </w:pPr>
      <w:r w:rsidRPr="004460A6">
        <w:rPr>
          <w:color w:val="D9D9D9" w:themeColor="background1" w:themeShade="D9"/>
        </w:rPr>
        <w:t>Manche dieser Punkte können auch auf Grund der gegebenen Anforderungen als „gesetzt“ hingenommen werden.</w:t>
      </w:r>
    </w:p>
    <w:p w14:paraId="110FFD37" w14:textId="1D76CA4E" w:rsidR="00E15178" w:rsidRPr="004460A6" w:rsidRDefault="00E15178"/>
    <w:p w14:paraId="28C138D8" w14:textId="66AF5778" w:rsidR="00F7537D" w:rsidRPr="004460A6" w:rsidRDefault="00F7537D">
      <w:r w:rsidRPr="004460A6">
        <w:t>(…)</w:t>
      </w:r>
    </w:p>
    <w:p w14:paraId="7103E047" w14:textId="77777777" w:rsidR="00E15178" w:rsidRPr="004460A6" w:rsidRDefault="00236CAB">
      <w:pPr>
        <w:pStyle w:val="berschrift2"/>
        <w:numPr>
          <w:ilvl w:val="1"/>
          <w:numId w:val="2"/>
        </w:numPr>
        <w:spacing w:line="240" w:lineRule="auto"/>
      </w:pPr>
      <w:bookmarkStart w:id="10" w:name="_Toc191553135"/>
      <w:r w:rsidRPr="004460A6">
        <w:lastRenderedPageBreak/>
        <w:t>Variantenbildung</w:t>
      </w:r>
      <w:bookmarkEnd w:id="10"/>
    </w:p>
    <w:p w14:paraId="4B995F4C" w14:textId="692E668A" w:rsidR="00E15178" w:rsidRPr="004460A6" w:rsidRDefault="00B0653E">
      <w:pPr>
        <w:rPr>
          <w:color w:val="D9D9D9" w:themeColor="background1" w:themeShade="D9"/>
        </w:rPr>
      </w:pPr>
      <w:r w:rsidRPr="004460A6">
        <w:t>*</w:t>
      </w:r>
      <w:r w:rsidR="00236CAB" w:rsidRPr="004460A6">
        <w:rPr>
          <w:color w:val="D9D9D9" w:themeColor="background1" w:themeShade="D9"/>
        </w:rPr>
        <w:t xml:space="preserve">Auf Basis der Projektanforderungen, welche Varianten für die Umsetzung </w:t>
      </w:r>
      <w:r w:rsidR="00090696" w:rsidRPr="004460A6">
        <w:rPr>
          <w:color w:val="D9D9D9" w:themeColor="background1" w:themeShade="D9"/>
        </w:rPr>
        <w:t>wurden,</w:t>
      </w:r>
      <w:r w:rsidR="00236CAB" w:rsidRPr="004460A6">
        <w:rPr>
          <w:color w:val="D9D9D9" w:themeColor="background1" w:themeShade="D9"/>
        </w:rPr>
        <w:t xml:space="preserve"> ausgearbeitet und welche wurde schließlich gewählt und warum. Welche Varianten wurden verworfen und aus welchem Grund.</w:t>
      </w:r>
    </w:p>
    <w:p w14:paraId="2B236EA7" w14:textId="77777777" w:rsidR="005E5A8B" w:rsidRPr="004460A6" w:rsidRDefault="005E5A8B">
      <w:pPr>
        <w:rPr>
          <w:color w:val="D9D9D9" w:themeColor="background1" w:themeShade="D9"/>
        </w:rPr>
      </w:pPr>
    </w:p>
    <w:p w14:paraId="0A7B2B5E" w14:textId="3BE02099" w:rsidR="00C87BCF" w:rsidRPr="004460A6" w:rsidRDefault="005E5A8B" w:rsidP="00A7302A">
      <w:pPr>
        <w:pStyle w:val="Listenabsatz"/>
        <w:numPr>
          <w:ilvl w:val="0"/>
          <w:numId w:val="13"/>
        </w:numPr>
      </w:pPr>
      <w:r w:rsidRPr="004460A6">
        <w:t xml:space="preserve">Basierend auf den Projektanforderungen wurden </w:t>
      </w:r>
      <w:r w:rsidRPr="004460A6">
        <w:rPr>
          <w:b/>
          <w:bCs/>
        </w:rPr>
        <w:t>verschiedene Varianten</w:t>
      </w:r>
      <w:r w:rsidRPr="004460A6">
        <w:t xml:space="preserve"> analysiert:</w:t>
      </w:r>
    </w:p>
    <w:p w14:paraId="76C9A161" w14:textId="77777777" w:rsidR="005E5A8B" w:rsidRPr="004460A6" w:rsidRDefault="005E5A8B"/>
    <w:p w14:paraId="565EBF5C" w14:textId="511E1149" w:rsidR="005E5A8B" w:rsidRPr="004460A6" w:rsidRDefault="005E5A8B" w:rsidP="005E5A8B">
      <w:pPr>
        <w:pStyle w:val="Listenabsatz"/>
        <w:numPr>
          <w:ilvl w:val="0"/>
          <w:numId w:val="6"/>
        </w:numPr>
      </w:pPr>
      <w:r w:rsidRPr="004460A6">
        <w:t xml:space="preserve">Programmiersprache: </w:t>
      </w:r>
      <w:r w:rsidR="001C2308" w:rsidRPr="004460A6">
        <w:t>Python (mit MicroPython), Java, C#</w:t>
      </w:r>
    </w:p>
    <w:p w14:paraId="7EFE5E6A" w14:textId="24F99A1E" w:rsidR="00BF638D" w:rsidRPr="004460A6" w:rsidRDefault="00BF638D" w:rsidP="00BF638D">
      <w:pPr>
        <w:pStyle w:val="Listenabsatz"/>
        <w:numPr>
          <w:ilvl w:val="1"/>
          <w:numId w:val="6"/>
        </w:numPr>
      </w:pPr>
      <w:r w:rsidRPr="004460A6">
        <w:t>Gewählte Variante: Python mit MicroPython</w:t>
      </w:r>
    </w:p>
    <w:p w14:paraId="422F502F" w14:textId="77777777" w:rsidR="00BF638D" w:rsidRPr="004460A6" w:rsidRDefault="00BF638D" w:rsidP="00BF638D">
      <w:pPr>
        <w:pStyle w:val="Listenabsatz"/>
        <w:ind w:left="1440"/>
      </w:pPr>
    </w:p>
    <w:p w14:paraId="763302EF" w14:textId="5F4126B6" w:rsidR="00BF638D" w:rsidRPr="004460A6" w:rsidRDefault="00DB61B4" w:rsidP="00BF638D">
      <w:pPr>
        <w:pStyle w:val="Listenabsatz"/>
        <w:numPr>
          <w:ilvl w:val="0"/>
          <w:numId w:val="6"/>
        </w:numPr>
      </w:pPr>
      <w:r w:rsidRPr="004460A6">
        <w:t>Datenbank: Fire</w:t>
      </w:r>
      <w:r w:rsidR="008664EC" w:rsidRPr="004460A6">
        <w:t>Base</w:t>
      </w:r>
      <w:r w:rsidRPr="004460A6">
        <w:t>, Mo</w:t>
      </w:r>
      <w:r w:rsidR="008664EC" w:rsidRPr="004460A6">
        <w:t>ngo</w:t>
      </w:r>
      <w:r w:rsidRPr="004460A6">
        <w:t>DB, SQL</w:t>
      </w:r>
    </w:p>
    <w:p w14:paraId="100FAC74" w14:textId="2D03B184" w:rsidR="008664EC" w:rsidRPr="004460A6" w:rsidRDefault="00DB61B4" w:rsidP="008664EC">
      <w:pPr>
        <w:pStyle w:val="Listenabsatz"/>
        <w:numPr>
          <w:ilvl w:val="1"/>
          <w:numId w:val="6"/>
        </w:numPr>
      </w:pPr>
      <w:r w:rsidRPr="004460A6">
        <w:t xml:space="preserve">Gewählte </w:t>
      </w:r>
      <w:r w:rsidR="008664EC" w:rsidRPr="004460A6">
        <w:t>Variante: MongoDB</w:t>
      </w:r>
    </w:p>
    <w:p w14:paraId="4FE0641E" w14:textId="77777777" w:rsidR="008664EC" w:rsidRPr="004460A6" w:rsidRDefault="008664EC" w:rsidP="008664EC">
      <w:pPr>
        <w:ind w:left="1080"/>
      </w:pPr>
    </w:p>
    <w:p w14:paraId="58534204" w14:textId="6AA11749" w:rsidR="008664EC" w:rsidRPr="004460A6" w:rsidRDefault="008664EC" w:rsidP="008664EC">
      <w:pPr>
        <w:pStyle w:val="Listenabsatz"/>
        <w:numPr>
          <w:ilvl w:val="0"/>
          <w:numId w:val="7"/>
        </w:numPr>
      </w:pPr>
      <w:r w:rsidRPr="004460A6">
        <w:t>(…)</w:t>
      </w:r>
    </w:p>
    <w:p w14:paraId="5D64F633" w14:textId="77777777" w:rsidR="005E5A8B" w:rsidRPr="004460A6" w:rsidRDefault="005E5A8B"/>
    <w:p w14:paraId="0A9C3911" w14:textId="77777777" w:rsidR="00E15178" w:rsidRPr="004460A6" w:rsidRDefault="00236CAB">
      <w:pPr>
        <w:pStyle w:val="berschrift2"/>
        <w:numPr>
          <w:ilvl w:val="1"/>
          <w:numId w:val="2"/>
        </w:numPr>
        <w:spacing w:line="240" w:lineRule="auto"/>
      </w:pPr>
      <w:bookmarkStart w:id="11" w:name="_Toc729802831"/>
      <w:r w:rsidRPr="004460A6">
        <w:t>Machbarkeitsstudie</w:t>
      </w:r>
      <w:bookmarkEnd w:id="11"/>
    </w:p>
    <w:p w14:paraId="317481E5" w14:textId="313FC057" w:rsidR="00E15178" w:rsidRPr="004460A6" w:rsidRDefault="008664EC">
      <w:pPr>
        <w:rPr>
          <w:color w:val="D9D9D9" w:themeColor="background1" w:themeShade="D9"/>
        </w:rPr>
      </w:pPr>
      <w:r w:rsidRPr="004460A6">
        <w:t>*</w:t>
      </w:r>
      <w:r w:rsidR="00236CAB" w:rsidRPr="004460A6">
        <w:rPr>
          <w:color w:val="D9D9D9" w:themeColor="background1" w:themeShade="D9"/>
        </w:rPr>
        <w:t xml:space="preserve">Gab es einzelne Punkte, die vorher grob getestet </w:t>
      </w:r>
      <w:r w:rsidR="00EA3B72" w:rsidRPr="004460A6">
        <w:rPr>
          <w:color w:val="D9D9D9" w:themeColor="background1" w:themeShade="D9"/>
        </w:rPr>
        <w:t>wurden,</w:t>
      </w:r>
      <w:r w:rsidR="00236CAB" w:rsidRPr="004460A6">
        <w:rPr>
          <w:color w:val="D9D9D9" w:themeColor="background1" w:themeShade="D9"/>
        </w:rPr>
        <w:t xml:space="preserve"> um zu </w:t>
      </w:r>
      <w:r w:rsidR="00EA3B72" w:rsidRPr="004460A6">
        <w:rPr>
          <w:color w:val="D9D9D9" w:themeColor="background1" w:themeShade="D9"/>
        </w:rPr>
        <w:t>zeigen</w:t>
      </w:r>
      <w:r w:rsidR="00236CAB" w:rsidRPr="004460A6">
        <w:rPr>
          <w:color w:val="D9D9D9" w:themeColor="background1" w:themeShade="D9"/>
        </w:rPr>
        <w:t xml:space="preserve"> das die Umsetzung grundsätzlich möglich ist.</w:t>
      </w:r>
    </w:p>
    <w:p w14:paraId="54130F84" w14:textId="77777777" w:rsidR="00E15178" w:rsidRPr="004460A6" w:rsidRDefault="00236CAB">
      <w:pPr>
        <w:rPr>
          <w:color w:val="D9D9D9" w:themeColor="background1" w:themeShade="D9"/>
        </w:rPr>
      </w:pPr>
      <w:r w:rsidRPr="004460A6">
        <w:rPr>
          <w:color w:val="D9D9D9" w:themeColor="background1" w:themeShade="D9"/>
        </w:rPr>
        <w:t>z.B. Kommunikation mit einem MQTT-Server mit Hilfe der Programmiersprache Python, ...</w:t>
      </w:r>
    </w:p>
    <w:p w14:paraId="03C0C71F" w14:textId="77777777" w:rsidR="008664EC" w:rsidRPr="004460A6" w:rsidRDefault="008664EC">
      <w:pPr>
        <w:rPr>
          <w:color w:val="D9D9D9" w:themeColor="background1" w:themeShade="D9"/>
        </w:rPr>
      </w:pPr>
    </w:p>
    <w:p w14:paraId="5B37D095" w14:textId="22E1BC7C" w:rsidR="00B91C7C" w:rsidRPr="004460A6" w:rsidRDefault="0001325F" w:rsidP="0035148E">
      <w:pPr>
        <w:pStyle w:val="Listenabsatz"/>
        <w:numPr>
          <w:ilvl w:val="0"/>
          <w:numId w:val="7"/>
        </w:numPr>
      </w:pPr>
      <w:r w:rsidRPr="004460A6">
        <w:rPr>
          <w:b/>
          <w:bCs/>
        </w:rPr>
        <w:t>Nein</w:t>
      </w:r>
      <w:r w:rsidRPr="004460A6">
        <w:t xml:space="preserve">, es gab keine </w:t>
      </w:r>
      <w:r w:rsidR="00A7302A" w:rsidRPr="004460A6">
        <w:t>Punkte,</w:t>
      </w:r>
      <w:r w:rsidRPr="004460A6">
        <w:t xml:space="preserve"> die getestet wurden</w:t>
      </w:r>
    </w:p>
    <w:p w14:paraId="5F6CCB96" w14:textId="77777777" w:rsidR="0001325F" w:rsidRPr="004460A6" w:rsidRDefault="0001325F" w:rsidP="0001325F">
      <w:pPr>
        <w:pStyle w:val="Listenabsatz"/>
      </w:pPr>
    </w:p>
    <w:p w14:paraId="31956B5F" w14:textId="77777777" w:rsidR="00E15178" w:rsidRPr="004460A6" w:rsidRDefault="00236CAB">
      <w:pPr>
        <w:pStyle w:val="berschrift2"/>
        <w:numPr>
          <w:ilvl w:val="1"/>
          <w:numId w:val="2"/>
        </w:numPr>
        <w:spacing w:line="240" w:lineRule="auto"/>
      </w:pPr>
      <w:bookmarkStart w:id="12" w:name="_Toc2024584587"/>
      <w:r w:rsidRPr="004460A6">
        <w:t>Allgemeine Planungsinformationen</w:t>
      </w:r>
      <w:bookmarkEnd w:id="12"/>
    </w:p>
    <w:p w14:paraId="7EFA032D" w14:textId="4C9816B3" w:rsidR="00E15178" w:rsidRPr="004460A6" w:rsidRDefault="00A52ED5">
      <w:pPr>
        <w:rPr>
          <w:color w:val="D9D9D9" w:themeColor="background1" w:themeShade="D9"/>
        </w:rPr>
      </w:pPr>
      <w:r w:rsidRPr="004460A6">
        <w:t>*</w:t>
      </w:r>
      <w:r w:rsidR="00236CAB" w:rsidRPr="004460A6">
        <w:rPr>
          <w:color w:val="D9D9D9" w:themeColor="background1" w:themeShade="D9"/>
        </w:rPr>
        <w:t xml:space="preserve">Andere </w:t>
      </w:r>
      <w:r w:rsidR="00EA3B72" w:rsidRPr="004460A6">
        <w:rPr>
          <w:color w:val="D9D9D9" w:themeColor="background1" w:themeShade="D9"/>
        </w:rPr>
        <w:t>Planungsinformationen,</w:t>
      </w:r>
      <w:r w:rsidR="00236CAB" w:rsidRPr="004460A6">
        <w:rPr>
          <w:color w:val="D9D9D9" w:themeColor="background1" w:themeShade="D9"/>
        </w:rPr>
        <w:t xml:space="preserve"> welche nicht durch andere Kapitel </w:t>
      </w:r>
      <w:r w:rsidR="00D833AE" w:rsidRPr="004460A6">
        <w:rPr>
          <w:color w:val="D9D9D9" w:themeColor="background1" w:themeShade="D9"/>
        </w:rPr>
        <w:t>abgedeckt sind,</w:t>
      </w:r>
      <w:r w:rsidR="00236CAB" w:rsidRPr="004460A6">
        <w:rPr>
          <w:color w:val="D9D9D9" w:themeColor="background1" w:themeShade="D9"/>
        </w:rPr>
        <w:t xml:space="preserve"> werden hier eingetragen.</w:t>
      </w:r>
    </w:p>
    <w:p w14:paraId="798DCF0B" w14:textId="77777777" w:rsidR="00A7302A" w:rsidRPr="004460A6" w:rsidRDefault="00A7302A">
      <w:pPr>
        <w:rPr>
          <w:color w:val="D9D9D9" w:themeColor="background1" w:themeShade="D9"/>
        </w:rPr>
      </w:pPr>
    </w:p>
    <w:p w14:paraId="0BDD4183" w14:textId="65942222" w:rsidR="00A52ED5" w:rsidRPr="004460A6" w:rsidRDefault="00A7302A" w:rsidP="00A7302A">
      <w:pPr>
        <w:pStyle w:val="Listenabsatz"/>
        <w:numPr>
          <w:ilvl w:val="0"/>
          <w:numId w:val="7"/>
        </w:numPr>
        <w:rPr>
          <w:b/>
          <w:bCs/>
        </w:rPr>
      </w:pPr>
      <w:r w:rsidRPr="004460A6">
        <w:rPr>
          <w:b/>
          <w:bCs/>
        </w:rPr>
        <w:t>Allgemeine Planungsinformationen:</w:t>
      </w:r>
    </w:p>
    <w:p w14:paraId="38069425" w14:textId="2914501F" w:rsidR="00A52ED5" w:rsidRPr="004460A6" w:rsidRDefault="00B13A24" w:rsidP="00A7302A">
      <w:pPr>
        <w:pStyle w:val="Listenabsatz"/>
        <w:numPr>
          <w:ilvl w:val="1"/>
          <w:numId w:val="7"/>
        </w:numPr>
      </w:pPr>
      <w:r w:rsidRPr="004460A6">
        <w:t>Die Entwicklung erfolgt in SCRUM mit einem Sprint 0, in dem das Grundkonzept, die Architektur und erste Tests durchgeführt wurden</w:t>
      </w:r>
    </w:p>
    <w:p w14:paraId="0B0F364E" w14:textId="5C06D8FF" w:rsidR="00B13A24" w:rsidRPr="004460A6" w:rsidRDefault="00B13A24" w:rsidP="00A7302A">
      <w:pPr>
        <w:pStyle w:val="Listenabsatz"/>
        <w:numPr>
          <w:ilvl w:val="1"/>
          <w:numId w:val="7"/>
        </w:numPr>
      </w:pPr>
      <w:r w:rsidRPr="004460A6">
        <w:t>Der Code und die Dokumentation werden in einem GitHub-Repository verwaltet</w:t>
      </w:r>
    </w:p>
    <w:p w14:paraId="4E97B050" w14:textId="64A5D6CA" w:rsidR="00B13A24" w:rsidRPr="004460A6" w:rsidRDefault="0000169B" w:rsidP="00A7302A">
      <w:pPr>
        <w:pStyle w:val="Listenabsatz"/>
        <w:numPr>
          <w:ilvl w:val="1"/>
          <w:numId w:val="7"/>
        </w:numPr>
      </w:pPr>
      <w:r w:rsidRPr="004460A6">
        <w:t>Die API-Spezifikation zwischen Frontend und Backend wurde bereits im 1.</w:t>
      </w:r>
      <w:r w:rsidR="00F7537D" w:rsidRPr="004460A6">
        <w:t xml:space="preserve"> </w:t>
      </w:r>
      <w:r w:rsidRPr="004460A6">
        <w:t>Sprint festgelegt, um parallele Entwicklung</w:t>
      </w:r>
      <w:r w:rsidR="00F7537D" w:rsidRPr="004460A6">
        <w:t xml:space="preserve"> und </w:t>
      </w:r>
      <w:r w:rsidR="00921E90" w:rsidRPr="004460A6">
        <w:t>t</w:t>
      </w:r>
      <w:r w:rsidR="00F7537D" w:rsidRPr="004460A6">
        <w:t>esten</w:t>
      </w:r>
      <w:r w:rsidRPr="004460A6">
        <w:t xml:space="preserve"> zu ermöglichen</w:t>
      </w:r>
    </w:p>
    <w:p w14:paraId="6B699379" w14:textId="77777777" w:rsidR="00E15178" w:rsidRPr="004460A6" w:rsidRDefault="00E15178">
      <w:pPr>
        <w:rPr>
          <w:color w:val="D9D9D9" w:themeColor="background1" w:themeShade="D9"/>
        </w:rPr>
      </w:pPr>
    </w:p>
    <w:p w14:paraId="790B645A" w14:textId="77777777" w:rsidR="00E15178" w:rsidRPr="004460A6" w:rsidRDefault="00236CAB">
      <w:pPr>
        <w:pStyle w:val="berschrift2"/>
        <w:numPr>
          <w:ilvl w:val="1"/>
          <w:numId w:val="2"/>
        </w:numPr>
        <w:spacing w:line="240" w:lineRule="auto"/>
      </w:pPr>
      <w:bookmarkStart w:id="13" w:name="_Toc502666407"/>
      <w:r w:rsidRPr="004460A6">
        <w:t>Projektumfeldanalyse</w:t>
      </w:r>
      <w:bookmarkEnd w:id="13"/>
    </w:p>
    <w:p w14:paraId="5D165813" w14:textId="23858507" w:rsidR="00E15178" w:rsidRPr="004460A6" w:rsidRDefault="00E14BC9">
      <w:pPr>
        <w:rPr>
          <w:color w:val="BFBFBF" w:themeColor="background1" w:themeShade="BF"/>
        </w:rPr>
      </w:pPr>
      <w:r w:rsidRPr="004460A6">
        <w:t>*</w:t>
      </w:r>
      <w:r w:rsidR="00236CAB" w:rsidRPr="004460A6">
        <w:rPr>
          <w:color w:val="BFBFBF" w:themeColor="background1" w:themeShade="BF"/>
        </w:rPr>
        <w:t>Führen Sie eine Analyse des Projektumfeldes durch. Welche vergleichbaren Produkte gibt es bereits am Markt. Wie erfolgt die Abgrenzung zu diesen bereits bestehenden Produkten? Wer sind die relevanten Stakeholder des Projektes.</w:t>
      </w:r>
    </w:p>
    <w:p w14:paraId="3FE9F23F" w14:textId="77777777" w:rsidR="00E15178" w:rsidRPr="004460A6" w:rsidRDefault="00E15178">
      <w:pPr>
        <w:rPr>
          <w:color w:val="BFBFBF" w:themeColor="background1" w:themeShade="BF"/>
        </w:rPr>
      </w:pPr>
    </w:p>
    <w:p w14:paraId="47CB1350" w14:textId="77777777" w:rsidR="00EB53DF" w:rsidRPr="004460A6" w:rsidRDefault="00EB53DF" w:rsidP="00EB53DF">
      <w:pPr>
        <w:pStyle w:val="Listenabsatz"/>
        <w:numPr>
          <w:ilvl w:val="0"/>
          <w:numId w:val="8"/>
        </w:numPr>
        <w:rPr>
          <w:b/>
          <w:bCs/>
        </w:rPr>
      </w:pPr>
      <w:r w:rsidRPr="004460A6">
        <w:rPr>
          <w:b/>
          <w:bCs/>
        </w:rPr>
        <w:lastRenderedPageBreak/>
        <w:t>Vergleichbare Produkte:</w:t>
      </w:r>
    </w:p>
    <w:p w14:paraId="54B0CD56" w14:textId="4FA8493A" w:rsidR="00EB53DF" w:rsidRPr="004460A6" w:rsidRDefault="00EB53DF" w:rsidP="00EB53DF">
      <w:pPr>
        <w:pStyle w:val="Listenabsatz"/>
        <w:numPr>
          <w:ilvl w:val="0"/>
          <w:numId w:val="9"/>
        </w:numPr>
      </w:pPr>
      <w:r w:rsidRPr="004460A6">
        <w:t>Es gibt verschiedene mBot2-Steuerungs-Apps von mBlock, die aber keine individuelle Steuerung und Speicherung von Fahrstrecken bieten</w:t>
      </w:r>
    </w:p>
    <w:p w14:paraId="7166ECC4" w14:textId="77777777" w:rsidR="00EB53DF" w:rsidRPr="004460A6" w:rsidRDefault="00EB53DF" w:rsidP="00EB53DF">
      <w:pPr>
        <w:pStyle w:val="Listenabsatz"/>
        <w:ind w:left="1080"/>
      </w:pPr>
    </w:p>
    <w:p w14:paraId="1DC23DF3" w14:textId="307D6993" w:rsidR="00EB53DF" w:rsidRPr="004460A6" w:rsidRDefault="00EB53DF" w:rsidP="00EB53DF">
      <w:pPr>
        <w:pStyle w:val="Listenabsatz"/>
        <w:numPr>
          <w:ilvl w:val="0"/>
          <w:numId w:val="9"/>
        </w:numPr>
      </w:pPr>
      <w:r w:rsidRPr="004460A6">
        <w:t>Bestehende Lösungen basieren meist auf Scratch, während unser System eine direkte Steuerung über Python und eine API ermöglicht</w:t>
      </w:r>
    </w:p>
    <w:p w14:paraId="1F2CA68A" w14:textId="77777777" w:rsidR="00EB53DF" w:rsidRPr="004460A6" w:rsidRDefault="00EB53DF" w:rsidP="00EB53DF"/>
    <w:p w14:paraId="3FCF67B9" w14:textId="77777777" w:rsidR="00EB53DF" w:rsidRPr="004460A6" w:rsidRDefault="00EB53DF" w:rsidP="00EB53DF">
      <w:pPr>
        <w:pStyle w:val="Listenabsatz"/>
        <w:numPr>
          <w:ilvl w:val="0"/>
          <w:numId w:val="8"/>
        </w:numPr>
        <w:rPr>
          <w:b/>
          <w:bCs/>
        </w:rPr>
      </w:pPr>
      <w:r w:rsidRPr="004460A6">
        <w:rPr>
          <w:b/>
          <w:bCs/>
        </w:rPr>
        <w:t>Abgrenzung:</w:t>
      </w:r>
    </w:p>
    <w:p w14:paraId="12CAF2E3" w14:textId="2ADB57AB" w:rsidR="00EB53DF" w:rsidRPr="004460A6" w:rsidRDefault="00EB53DF" w:rsidP="003508B8">
      <w:pPr>
        <w:pStyle w:val="Listenabsatz"/>
        <w:numPr>
          <w:ilvl w:val="0"/>
          <w:numId w:val="10"/>
        </w:numPr>
      </w:pPr>
      <w:r w:rsidRPr="004460A6">
        <w:t>Unser Projekt ermöglicht eine plattformunabhängige Steuerung (PC &amp; Mobil)</w:t>
      </w:r>
    </w:p>
    <w:p w14:paraId="382F5633" w14:textId="77777777" w:rsidR="00A7302A" w:rsidRPr="004460A6" w:rsidRDefault="00A7302A" w:rsidP="00A7302A">
      <w:pPr>
        <w:pStyle w:val="Listenabsatz"/>
        <w:ind w:left="1080"/>
      </w:pPr>
    </w:p>
    <w:p w14:paraId="0ED4974E" w14:textId="3476B264" w:rsidR="00EB53DF" w:rsidRPr="004460A6" w:rsidRDefault="00EB53DF" w:rsidP="003508B8">
      <w:pPr>
        <w:pStyle w:val="Listenabsatz"/>
        <w:numPr>
          <w:ilvl w:val="0"/>
          <w:numId w:val="11"/>
        </w:numPr>
      </w:pPr>
      <w:r w:rsidRPr="004460A6">
        <w:t>Der mBot2 kann nicht nur manuell gesteuert werden, sondern auch automatisierte Fahrstrecken abfahren</w:t>
      </w:r>
    </w:p>
    <w:p w14:paraId="30528284" w14:textId="77777777" w:rsidR="00A7302A" w:rsidRPr="004460A6" w:rsidRDefault="00A7302A" w:rsidP="00A7302A">
      <w:pPr>
        <w:pStyle w:val="Listenabsatz"/>
        <w:ind w:left="1080"/>
      </w:pPr>
    </w:p>
    <w:p w14:paraId="1F72F646" w14:textId="7192BB1C" w:rsidR="00E15178" w:rsidRPr="004460A6" w:rsidRDefault="00EB53DF" w:rsidP="003508B8">
      <w:pPr>
        <w:pStyle w:val="Listenabsatz"/>
        <w:numPr>
          <w:ilvl w:val="0"/>
          <w:numId w:val="12"/>
        </w:numPr>
      </w:pPr>
      <w:r w:rsidRPr="004460A6">
        <w:t>Erweiterbare Backend-Architektur, die zukünftige Anpassungen erlaubt</w:t>
      </w:r>
    </w:p>
    <w:p w14:paraId="5043CB0F" w14:textId="77777777" w:rsidR="00E15178" w:rsidRPr="004460A6" w:rsidRDefault="00E15178">
      <w:pPr>
        <w:rPr>
          <w:color w:val="BFBFBF" w:themeColor="background1" w:themeShade="BF"/>
        </w:rPr>
      </w:pPr>
    </w:p>
    <w:p w14:paraId="4C934783" w14:textId="77777777" w:rsidR="00E15178" w:rsidRPr="004460A6" w:rsidRDefault="00236CAB">
      <w:pPr>
        <w:pStyle w:val="berschrift1"/>
        <w:numPr>
          <w:ilvl w:val="0"/>
          <w:numId w:val="2"/>
        </w:numPr>
        <w:spacing w:line="240" w:lineRule="auto"/>
      </w:pPr>
      <w:bookmarkStart w:id="14" w:name="_Toc2079537197"/>
      <w:r w:rsidRPr="004460A6">
        <w:t>Softwarearchitektur</w:t>
      </w:r>
      <w:bookmarkEnd w:id="14"/>
    </w:p>
    <w:p w14:paraId="3F824152" w14:textId="1B4787F6" w:rsidR="00E15178" w:rsidRPr="004460A6" w:rsidRDefault="00E14BC9">
      <w:pPr>
        <w:rPr>
          <w:color w:val="D9D9D9" w:themeColor="background1" w:themeShade="D9"/>
        </w:rPr>
      </w:pPr>
      <w:r w:rsidRPr="004460A6">
        <w:t>*</w:t>
      </w:r>
      <w:r w:rsidR="00236CAB" w:rsidRPr="004460A6">
        <w:rPr>
          <w:color w:val="D9D9D9" w:themeColor="background1" w:themeShade="D9"/>
        </w:rPr>
        <w:t>In diesem Kapitel soll der Aufbau der Software/Hardware beschrieben werden.</w:t>
      </w:r>
    </w:p>
    <w:p w14:paraId="3FB73C8A" w14:textId="77777777" w:rsidR="00E15178" w:rsidRPr="004460A6" w:rsidRDefault="00236CAB">
      <w:pPr>
        <w:rPr>
          <w:color w:val="D9D9D9" w:themeColor="background1" w:themeShade="D9"/>
        </w:rPr>
      </w:pPr>
      <w:r w:rsidRPr="004460A6">
        <w:rPr>
          <w:color w:val="D9D9D9" w:themeColor="background1" w:themeShade="D9"/>
        </w:rPr>
        <w:t>aus welchen Komponenten besteht das SW-Produkt.</w:t>
      </w:r>
    </w:p>
    <w:p w14:paraId="17F2C3DA" w14:textId="77777777" w:rsidR="00E15178" w:rsidRPr="004460A6" w:rsidRDefault="00236CAB">
      <w:pPr>
        <w:rPr>
          <w:color w:val="D9D9D9" w:themeColor="background1" w:themeShade="D9"/>
        </w:rPr>
      </w:pPr>
      <w:r w:rsidRPr="004460A6">
        <w:rPr>
          <w:color w:val="D9D9D9" w:themeColor="background1" w:themeShade="D9"/>
        </w:rPr>
        <w:t>Wie interagieren die einzelnen Komponenten miteinander.</w:t>
      </w:r>
    </w:p>
    <w:p w14:paraId="3AFE84BF" w14:textId="77777777" w:rsidR="00E15178" w:rsidRPr="004460A6" w:rsidRDefault="00236CAB">
      <w:pPr>
        <w:rPr>
          <w:color w:val="D9D9D9" w:themeColor="background1" w:themeShade="D9"/>
        </w:rPr>
      </w:pPr>
      <w:r w:rsidRPr="004460A6">
        <w:rPr>
          <w:color w:val="D9D9D9" w:themeColor="background1" w:themeShade="D9"/>
        </w:rPr>
        <w:t>Auf welcher Hardware läuft das System bzw. handelt es sich vielleicht sogar um ein verteiltes System. Wie kommunizieren diese Komponenten miteinander.</w:t>
      </w:r>
    </w:p>
    <w:p w14:paraId="07459315" w14:textId="77777777" w:rsidR="00E15178" w:rsidRPr="004460A6" w:rsidRDefault="00E15178"/>
    <w:p w14:paraId="264C57F3" w14:textId="0ECD3EB2" w:rsidR="00150268" w:rsidRPr="004460A6" w:rsidRDefault="00150268">
      <w:r w:rsidRPr="004460A6">
        <w:t>Dieses Kapitel beschreibt die Software- und Hardware-Architektur des Projekts.</w:t>
      </w:r>
      <w:r w:rsidR="0009393E" w:rsidRPr="004460A6">
        <w:t xml:space="preserve"> Es werden die einzelnen Komponenten erläutert, deren Interaktionen beschrieben und die technische Umsetzung visualisiert.</w:t>
      </w:r>
    </w:p>
    <w:p w14:paraId="2B919FEB" w14:textId="77777777" w:rsidR="00E15178" w:rsidRPr="004460A6" w:rsidRDefault="00236CAB">
      <w:pPr>
        <w:pStyle w:val="berschrift2"/>
        <w:numPr>
          <w:ilvl w:val="1"/>
          <w:numId w:val="2"/>
        </w:numPr>
        <w:spacing w:line="240" w:lineRule="auto"/>
      </w:pPr>
      <w:bookmarkStart w:id="15" w:name="_Toc659892040"/>
      <w:r w:rsidRPr="004460A6">
        <w:t>Aktivitätsdiagramme</w:t>
      </w:r>
      <w:bookmarkEnd w:id="15"/>
    </w:p>
    <w:p w14:paraId="23D43267" w14:textId="77777777" w:rsidR="00E15178" w:rsidRPr="004460A6" w:rsidRDefault="00236CAB">
      <w:pPr>
        <w:pStyle w:val="berschrift3"/>
        <w:numPr>
          <w:ilvl w:val="2"/>
          <w:numId w:val="2"/>
        </w:numPr>
        <w:spacing w:line="240" w:lineRule="auto"/>
      </w:pPr>
      <w:bookmarkStart w:id="16" w:name="_Toc1701078734"/>
      <w:r w:rsidRPr="004460A6">
        <w:t>Aktivitätsdiagramm 1 Name</w:t>
      </w:r>
      <w:bookmarkEnd w:id="16"/>
    </w:p>
    <w:p w14:paraId="27A6F4CB" w14:textId="77777777" w:rsidR="00E15178" w:rsidRPr="004460A6" w:rsidRDefault="00236CAB">
      <w:pPr>
        <w:rPr>
          <w:color w:val="D9D9D9" w:themeColor="background1" w:themeShade="D9"/>
        </w:rPr>
      </w:pPr>
      <w:r w:rsidRPr="004460A6">
        <w:rPr>
          <w:color w:val="D9D9D9" w:themeColor="background1" w:themeShade="D9"/>
        </w:rPr>
        <w:t>Beschreibung der entsprechenden Aktivität und einfügen des Aktivitätsdiagramm</w:t>
      </w:r>
    </w:p>
    <w:p w14:paraId="4AF6A444" w14:textId="77777777" w:rsidR="00E15178" w:rsidRPr="004460A6" w:rsidRDefault="00236CAB">
      <w:pPr>
        <w:pStyle w:val="berschrift3"/>
        <w:numPr>
          <w:ilvl w:val="2"/>
          <w:numId w:val="2"/>
        </w:numPr>
        <w:spacing w:line="240" w:lineRule="auto"/>
      </w:pPr>
      <w:bookmarkStart w:id="17" w:name="_Toc1952219604"/>
      <w:r w:rsidRPr="004460A6">
        <w:t>Aktivitätsdiagramm n Name</w:t>
      </w:r>
      <w:bookmarkEnd w:id="17"/>
    </w:p>
    <w:p w14:paraId="2D35C808" w14:textId="77777777" w:rsidR="00E15178" w:rsidRPr="004460A6" w:rsidRDefault="00236CAB">
      <w:r w:rsidRPr="004460A6">
        <w:rPr>
          <w:color w:val="D9D9D9" w:themeColor="background1" w:themeShade="D9"/>
        </w:rPr>
        <w:t>Beschreibung der entsprechenden Aktivität und einfügen des Aktivitätsdiagramm</w:t>
      </w:r>
    </w:p>
    <w:p w14:paraId="3313CF8D" w14:textId="77777777" w:rsidR="00E15178" w:rsidRPr="004460A6" w:rsidRDefault="00236CAB">
      <w:pPr>
        <w:pStyle w:val="berschrift2"/>
        <w:numPr>
          <w:ilvl w:val="1"/>
          <w:numId w:val="2"/>
        </w:numPr>
        <w:spacing w:line="240" w:lineRule="auto"/>
      </w:pPr>
      <w:bookmarkStart w:id="18" w:name="_Toc452400050"/>
      <w:r w:rsidRPr="004460A6">
        <w:t>Sequenzdiagramme</w:t>
      </w:r>
      <w:bookmarkEnd w:id="18"/>
    </w:p>
    <w:p w14:paraId="03DE7818" w14:textId="77777777" w:rsidR="00E15178" w:rsidRPr="004460A6" w:rsidRDefault="00236CAB">
      <w:pPr>
        <w:pStyle w:val="berschrift3"/>
        <w:numPr>
          <w:ilvl w:val="2"/>
          <w:numId w:val="2"/>
        </w:numPr>
        <w:spacing w:line="240" w:lineRule="auto"/>
      </w:pPr>
      <w:bookmarkStart w:id="19" w:name="_Toc539048854"/>
      <w:r w:rsidRPr="004460A6">
        <w:t>Sequenzdiagramm 1 Name</w:t>
      </w:r>
      <w:bookmarkEnd w:id="19"/>
    </w:p>
    <w:p w14:paraId="6AD34DF4" w14:textId="77777777" w:rsidR="00E15178" w:rsidRPr="004460A6" w:rsidRDefault="00236CAB">
      <w:pPr>
        <w:rPr>
          <w:color w:val="D9D9D9" w:themeColor="background1" w:themeShade="D9"/>
        </w:rPr>
      </w:pPr>
      <w:r w:rsidRPr="004460A6">
        <w:rPr>
          <w:color w:val="D9D9D9" w:themeColor="background1" w:themeShade="D9"/>
        </w:rPr>
        <w:t>Beschreibung der entsprechenden Sequenz und Einfügen des Sequenzdiagramm</w:t>
      </w:r>
    </w:p>
    <w:p w14:paraId="73F4570B" w14:textId="77777777" w:rsidR="00E15178" w:rsidRPr="004460A6" w:rsidRDefault="00236CAB">
      <w:pPr>
        <w:pStyle w:val="berschrift3"/>
        <w:numPr>
          <w:ilvl w:val="2"/>
          <w:numId w:val="2"/>
        </w:numPr>
        <w:spacing w:line="240" w:lineRule="auto"/>
      </w:pPr>
      <w:bookmarkStart w:id="20" w:name="_Toc1656117885"/>
      <w:r w:rsidRPr="004460A6">
        <w:lastRenderedPageBreak/>
        <w:t>Sequenzdiagramm n Name</w:t>
      </w:r>
      <w:bookmarkEnd w:id="20"/>
    </w:p>
    <w:p w14:paraId="4C3F3716" w14:textId="77777777" w:rsidR="00E15178" w:rsidRPr="004460A6" w:rsidRDefault="00236CAB">
      <w:pPr>
        <w:rPr>
          <w:color w:val="D9D9D9" w:themeColor="background1" w:themeShade="D9"/>
        </w:rPr>
      </w:pPr>
      <w:r w:rsidRPr="004460A6">
        <w:rPr>
          <w:color w:val="D9D9D9" w:themeColor="background1" w:themeShade="D9"/>
        </w:rPr>
        <w:t>Beschreibung der entsprechenden Sequenz und Einfügen des Sequenzdiagramm</w:t>
      </w:r>
    </w:p>
    <w:p w14:paraId="6537F28F" w14:textId="77777777" w:rsidR="00E15178" w:rsidRPr="004460A6" w:rsidRDefault="00E15178"/>
    <w:p w14:paraId="1627E591" w14:textId="77777777" w:rsidR="00E15178" w:rsidRPr="004460A6" w:rsidRDefault="00236CAB">
      <w:pPr>
        <w:pStyle w:val="berschrift2"/>
        <w:numPr>
          <w:ilvl w:val="1"/>
          <w:numId w:val="2"/>
        </w:numPr>
        <w:spacing w:line="240" w:lineRule="auto"/>
      </w:pPr>
      <w:bookmarkStart w:id="21" w:name="_Toc1549670347"/>
      <w:r w:rsidRPr="004460A6">
        <w:t>Komponentendiagramme</w:t>
      </w:r>
      <w:bookmarkEnd w:id="21"/>
    </w:p>
    <w:p w14:paraId="2A94BA98" w14:textId="77777777" w:rsidR="00E15178" w:rsidRPr="004460A6" w:rsidRDefault="00236CAB">
      <w:pPr>
        <w:rPr>
          <w:color w:val="D9D9D9" w:themeColor="background1" w:themeShade="D9"/>
        </w:rPr>
      </w:pPr>
      <w:r w:rsidRPr="004460A6">
        <w:rPr>
          <w:color w:val="D9D9D9" w:themeColor="background1" w:themeShade="D9"/>
        </w:rPr>
        <w:t>Aus welchen Komponenten besteht die Software und welche Schnittstellen bieten diese an.</w:t>
      </w:r>
    </w:p>
    <w:p w14:paraId="5C44253D" w14:textId="77777777" w:rsidR="00E15178" w:rsidRPr="004460A6" w:rsidRDefault="00236CAB">
      <w:pPr>
        <w:pStyle w:val="berschrift2"/>
        <w:numPr>
          <w:ilvl w:val="1"/>
          <w:numId w:val="2"/>
        </w:numPr>
        <w:spacing w:line="240" w:lineRule="auto"/>
      </w:pPr>
      <w:bookmarkStart w:id="22" w:name="_Toc1782933099"/>
      <w:r w:rsidRPr="004460A6">
        <w:t>Verteilungsdiagramme</w:t>
      </w:r>
      <w:bookmarkEnd w:id="22"/>
    </w:p>
    <w:p w14:paraId="4BBC632A" w14:textId="77777777" w:rsidR="00E15178" w:rsidRPr="004460A6" w:rsidRDefault="00236CAB">
      <w:pPr>
        <w:rPr>
          <w:color w:val="D9D9D9" w:themeColor="background1" w:themeShade="D9"/>
        </w:rPr>
      </w:pPr>
      <w:r w:rsidRPr="004460A6">
        <w:rPr>
          <w:color w:val="D9D9D9" w:themeColor="background1" w:themeShade="D9"/>
        </w:rPr>
        <w:t>Zeigt an wie die einzelnen Teile der Software auf die Hardwarekomponenten verteilt sind und wie die Hardwarekomponenten miteinander verbunden sind.</w:t>
      </w:r>
    </w:p>
    <w:p w14:paraId="37F20F03" w14:textId="77777777" w:rsidR="00E15178" w:rsidRPr="004460A6" w:rsidRDefault="00236CAB">
      <w:pPr>
        <w:rPr>
          <w:color w:val="D9D9D9" w:themeColor="background1" w:themeShade="D9"/>
        </w:rPr>
      </w:pPr>
      <w:r w:rsidRPr="004460A6">
        <w:rPr>
          <w:color w:val="D9D9D9" w:themeColor="background1" w:themeShade="D9"/>
        </w:rPr>
        <w:t>Auf welchem Rechner läuft welcher Software. Wie sind diese über ein Netzwerk miteinander verbunden.</w:t>
      </w:r>
    </w:p>
    <w:p w14:paraId="6DFB9E20" w14:textId="77777777" w:rsidR="00E15178" w:rsidRPr="004460A6" w:rsidRDefault="00E15178">
      <w:pPr>
        <w:rPr>
          <w:color w:val="D9D9D9" w:themeColor="background1" w:themeShade="D9"/>
        </w:rPr>
      </w:pPr>
    </w:p>
    <w:p w14:paraId="04C3C1EF" w14:textId="77777777" w:rsidR="00E15178" w:rsidRPr="004460A6" w:rsidRDefault="00236CAB">
      <w:pPr>
        <w:pStyle w:val="berschrift2"/>
        <w:numPr>
          <w:ilvl w:val="1"/>
          <w:numId w:val="2"/>
        </w:numPr>
        <w:spacing w:line="240" w:lineRule="auto"/>
      </w:pPr>
      <w:bookmarkStart w:id="23" w:name="_Toc863584749"/>
      <w:r w:rsidRPr="004460A6">
        <w:t>Softwarekomponenten / Programme</w:t>
      </w:r>
      <w:bookmarkEnd w:id="23"/>
    </w:p>
    <w:p w14:paraId="65429862" w14:textId="4919A0CE" w:rsidR="00E15178" w:rsidRPr="004460A6" w:rsidRDefault="00D930BE">
      <w:pPr>
        <w:pStyle w:val="berschrift3"/>
        <w:numPr>
          <w:ilvl w:val="2"/>
          <w:numId w:val="2"/>
        </w:numPr>
        <w:spacing w:line="240" w:lineRule="auto"/>
      </w:pPr>
      <w:r w:rsidRPr="004460A6">
        <w:t>SW-Programme</w:t>
      </w:r>
    </w:p>
    <w:p w14:paraId="7520EC4F" w14:textId="03FB069F" w:rsidR="00E15178" w:rsidRPr="004460A6" w:rsidRDefault="00D930BE">
      <w:pPr>
        <w:rPr>
          <w:color w:val="D9D9D9" w:themeColor="background1" w:themeShade="D9"/>
        </w:rPr>
      </w:pPr>
      <w:r w:rsidRPr="004460A6">
        <w:t>*</w:t>
      </w:r>
      <w:r w:rsidR="00236CAB" w:rsidRPr="004460A6">
        <w:rPr>
          <w:color w:val="D9D9D9" w:themeColor="background1" w:themeShade="D9"/>
        </w:rPr>
        <w:t xml:space="preserve">Auflistung aller verwendeten </w:t>
      </w:r>
      <w:r w:rsidRPr="004460A6">
        <w:rPr>
          <w:color w:val="D9D9D9" w:themeColor="background1" w:themeShade="D9"/>
        </w:rPr>
        <w:t>SW-Programme</w:t>
      </w:r>
      <w:r w:rsidR="00236CAB" w:rsidRPr="004460A6">
        <w:rPr>
          <w:color w:val="D9D9D9" w:themeColor="background1" w:themeShade="D9"/>
        </w:rPr>
        <w:t xml:space="preserve"> die bei der Umsetzung des Projektes verwendet worden sind. inkl. Angabe der Versionsnummer</w:t>
      </w:r>
    </w:p>
    <w:p w14:paraId="79DC53F9" w14:textId="77777777" w:rsidR="00E15178" w:rsidRPr="004460A6" w:rsidRDefault="00236CAB">
      <w:pPr>
        <w:rPr>
          <w:color w:val="D9D9D9" w:themeColor="background1" w:themeShade="D9"/>
        </w:rPr>
      </w:pPr>
      <w:r w:rsidRPr="004460A6">
        <w:rPr>
          <w:color w:val="D9D9D9" w:themeColor="background1" w:themeShade="D9"/>
        </w:rPr>
        <w:t>z.B.: Visual Studio 2022,...</w:t>
      </w:r>
    </w:p>
    <w:p w14:paraId="2B496F25" w14:textId="77777777" w:rsidR="00D930BE" w:rsidRPr="004460A6" w:rsidRDefault="00D930BE">
      <w:pPr>
        <w:rPr>
          <w:color w:val="D9D9D9" w:themeColor="background1" w:themeShade="D9"/>
        </w:rPr>
      </w:pPr>
    </w:p>
    <w:tbl>
      <w:tblPr>
        <w:tblStyle w:val="Tabellenraster"/>
        <w:tblW w:w="0" w:type="auto"/>
        <w:tblLook w:val="04A0" w:firstRow="1" w:lastRow="0" w:firstColumn="1" w:lastColumn="0" w:noHBand="0" w:noVBand="1"/>
      </w:tblPr>
      <w:tblGrid>
        <w:gridCol w:w="2405"/>
        <w:gridCol w:w="1559"/>
        <w:gridCol w:w="4253"/>
      </w:tblGrid>
      <w:tr w:rsidR="003717A0" w:rsidRPr="004460A6" w14:paraId="785FDF84" w14:textId="77777777" w:rsidTr="0094053C">
        <w:tc>
          <w:tcPr>
            <w:tcW w:w="2405" w:type="dxa"/>
          </w:tcPr>
          <w:p w14:paraId="714959AA" w14:textId="7309F388" w:rsidR="007A12A2" w:rsidRPr="004460A6" w:rsidRDefault="007A12A2">
            <w:pPr>
              <w:rPr>
                <w:b/>
                <w:bCs/>
              </w:rPr>
            </w:pPr>
            <w:r w:rsidRPr="004460A6">
              <w:rPr>
                <w:b/>
                <w:bCs/>
              </w:rPr>
              <w:t xml:space="preserve">Name </w:t>
            </w:r>
          </w:p>
        </w:tc>
        <w:tc>
          <w:tcPr>
            <w:tcW w:w="1559" w:type="dxa"/>
          </w:tcPr>
          <w:p w14:paraId="2601B27D" w14:textId="46FD5DDE" w:rsidR="007A12A2" w:rsidRPr="004460A6" w:rsidRDefault="007A12A2">
            <w:pPr>
              <w:rPr>
                <w:b/>
                <w:bCs/>
              </w:rPr>
            </w:pPr>
            <w:r w:rsidRPr="004460A6">
              <w:rPr>
                <w:b/>
                <w:bCs/>
              </w:rPr>
              <w:t>Version</w:t>
            </w:r>
          </w:p>
        </w:tc>
        <w:tc>
          <w:tcPr>
            <w:tcW w:w="4253" w:type="dxa"/>
          </w:tcPr>
          <w:p w14:paraId="2A293642" w14:textId="396C469B" w:rsidR="007A12A2" w:rsidRPr="004460A6" w:rsidRDefault="007A12A2">
            <w:pPr>
              <w:rPr>
                <w:b/>
                <w:bCs/>
              </w:rPr>
            </w:pPr>
            <w:r w:rsidRPr="004460A6">
              <w:rPr>
                <w:b/>
                <w:bCs/>
              </w:rPr>
              <w:t>Beschreibung</w:t>
            </w:r>
          </w:p>
        </w:tc>
      </w:tr>
      <w:tr w:rsidR="003717A0" w:rsidRPr="004460A6" w14:paraId="3DB8E8E6" w14:textId="77777777" w:rsidTr="0094053C">
        <w:tc>
          <w:tcPr>
            <w:tcW w:w="2405" w:type="dxa"/>
          </w:tcPr>
          <w:p w14:paraId="110EBDAC" w14:textId="1C03615D" w:rsidR="007A12A2" w:rsidRPr="004460A6" w:rsidRDefault="003717A0">
            <w:r w:rsidRPr="004460A6">
              <w:t xml:space="preserve">Visual Studio Code </w:t>
            </w:r>
          </w:p>
        </w:tc>
        <w:tc>
          <w:tcPr>
            <w:tcW w:w="1559" w:type="dxa"/>
          </w:tcPr>
          <w:p w14:paraId="7D8F268E" w14:textId="581815C1" w:rsidR="007A12A2" w:rsidRPr="004460A6" w:rsidRDefault="008D670D" w:rsidP="008D670D">
            <w:pPr>
              <w:jc w:val="both"/>
            </w:pPr>
            <w:r w:rsidRPr="004460A6">
              <w:t>1.97</w:t>
            </w:r>
          </w:p>
        </w:tc>
        <w:tc>
          <w:tcPr>
            <w:tcW w:w="4253" w:type="dxa"/>
          </w:tcPr>
          <w:p w14:paraId="77C702D4" w14:textId="21122A94" w:rsidR="007A12A2" w:rsidRPr="004460A6" w:rsidRDefault="00634AD2">
            <w:r w:rsidRPr="004460A6">
              <w:t>Programmierumgebung</w:t>
            </w:r>
          </w:p>
        </w:tc>
      </w:tr>
      <w:tr w:rsidR="003717A0" w:rsidRPr="004460A6" w14:paraId="2C024CA0" w14:textId="77777777" w:rsidTr="0094053C">
        <w:tc>
          <w:tcPr>
            <w:tcW w:w="2405" w:type="dxa"/>
          </w:tcPr>
          <w:p w14:paraId="79CB908D" w14:textId="31399C8E" w:rsidR="007A12A2" w:rsidRPr="004460A6" w:rsidRDefault="00EF636A">
            <w:r w:rsidRPr="004460A6">
              <w:t>Python</w:t>
            </w:r>
            <w:r w:rsidR="00716C18" w:rsidRPr="004460A6">
              <w:t xml:space="preserve"> / Micropython</w:t>
            </w:r>
          </w:p>
        </w:tc>
        <w:tc>
          <w:tcPr>
            <w:tcW w:w="1559" w:type="dxa"/>
          </w:tcPr>
          <w:p w14:paraId="117558A0" w14:textId="389BFFF4" w:rsidR="007A12A2" w:rsidRPr="004460A6" w:rsidRDefault="00EF636A">
            <w:r w:rsidRPr="004460A6">
              <w:t>3.0</w:t>
            </w:r>
            <w:r w:rsidR="00716C18" w:rsidRPr="004460A6">
              <w:t xml:space="preserve"> / </w:t>
            </w:r>
            <w:r w:rsidR="0094053C" w:rsidRPr="004460A6">
              <w:t>akt. Ver.</w:t>
            </w:r>
          </w:p>
        </w:tc>
        <w:tc>
          <w:tcPr>
            <w:tcW w:w="4253" w:type="dxa"/>
          </w:tcPr>
          <w:p w14:paraId="5DD5BF13" w14:textId="18A71207" w:rsidR="007A12A2" w:rsidRPr="004460A6" w:rsidRDefault="00916209">
            <w:r w:rsidRPr="004460A6">
              <w:t>Hauptprogrammiersprache für das Backend</w:t>
            </w:r>
          </w:p>
        </w:tc>
      </w:tr>
      <w:tr w:rsidR="003717A0" w:rsidRPr="004460A6" w14:paraId="132E42DF" w14:textId="77777777" w:rsidTr="0094053C">
        <w:tc>
          <w:tcPr>
            <w:tcW w:w="2405" w:type="dxa"/>
          </w:tcPr>
          <w:p w14:paraId="6F4260C0" w14:textId="5D79D199" w:rsidR="007A12A2" w:rsidRPr="004460A6" w:rsidRDefault="00064A74">
            <w:r w:rsidRPr="004460A6">
              <w:t>Flask</w:t>
            </w:r>
          </w:p>
        </w:tc>
        <w:tc>
          <w:tcPr>
            <w:tcW w:w="1559" w:type="dxa"/>
          </w:tcPr>
          <w:p w14:paraId="6086A2A7" w14:textId="5C28CF91" w:rsidR="007A12A2" w:rsidRPr="004460A6" w:rsidRDefault="00BC0D88">
            <w:r w:rsidRPr="004460A6">
              <w:t>2.0</w:t>
            </w:r>
          </w:p>
        </w:tc>
        <w:tc>
          <w:tcPr>
            <w:tcW w:w="4253" w:type="dxa"/>
          </w:tcPr>
          <w:p w14:paraId="281AD914" w14:textId="0422A107" w:rsidR="007A12A2" w:rsidRPr="004460A6" w:rsidRDefault="00BC0D88">
            <w:r w:rsidRPr="004460A6">
              <w:t>API-Framework für das Backend</w:t>
            </w:r>
          </w:p>
        </w:tc>
      </w:tr>
      <w:tr w:rsidR="003717A0" w:rsidRPr="004460A6" w14:paraId="25EAD845" w14:textId="77777777" w:rsidTr="0094053C">
        <w:tc>
          <w:tcPr>
            <w:tcW w:w="2405" w:type="dxa"/>
          </w:tcPr>
          <w:p w14:paraId="70C81F61" w14:textId="6BB5F10D" w:rsidR="007A12A2" w:rsidRPr="004460A6" w:rsidRDefault="00BC0D88">
            <w:r w:rsidRPr="004460A6">
              <w:t>MongoDB</w:t>
            </w:r>
          </w:p>
        </w:tc>
        <w:tc>
          <w:tcPr>
            <w:tcW w:w="1559" w:type="dxa"/>
          </w:tcPr>
          <w:p w14:paraId="4868B92F" w14:textId="099290A2" w:rsidR="007A12A2" w:rsidRPr="004460A6" w:rsidRDefault="00E30E94">
            <w:r w:rsidRPr="004460A6">
              <w:t>8.0</w:t>
            </w:r>
          </w:p>
        </w:tc>
        <w:tc>
          <w:tcPr>
            <w:tcW w:w="4253" w:type="dxa"/>
          </w:tcPr>
          <w:p w14:paraId="74951E1B" w14:textId="3A98249C" w:rsidR="007A12A2" w:rsidRPr="004460A6" w:rsidRDefault="00BC0D88">
            <w:r w:rsidRPr="004460A6">
              <w:t>Speichern von Daten</w:t>
            </w:r>
          </w:p>
        </w:tc>
      </w:tr>
      <w:tr w:rsidR="003717A0" w:rsidRPr="004460A6" w14:paraId="47DD8637" w14:textId="77777777" w:rsidTr="0094053C">
        <w:tc>
          <w:tcPr>
            <w:tcW w:w="2405" w:type="dxa"/>
          </w:tcPr>
          <w:p w14:paraId="3D778D55" w14:textId="70B4DD21" w:rsidR="007A12A2" w:rsidRPr="004460A6" w:rsidRDefault="008E4B87">
            <w:r w:rsidRPr="004460A6">
              <w:t>GitHub</w:t>
            </w:r>
          </w:p>
        </w:tc>
        <w:tc>
          <w:tcPr>
            <w:tcW w:w="1559" w:type="dxa"/>
          </w:tcPr>
          <w:p w14:paraId="2E75CD8C" w14:textId="61B36973" w:rsidR="007A12A2" w:rsidRPr="004460A6" w:rsidRDefault="00935CDB">
            <w:r w:rsidRPr="004460A6">
              <w:t>3.1</w:t>
            </w:r>
            <w:r w:rsidR="00634AD2" w:rsidRPr="004460A6">
              <w:t>5.2</w:t>
            </w:r>
          </w:p>
        </w:tc>
        <w:tc>
          <w:tcPr>
            <w:tcW w:w="4253" w:type="dxa"/>
          </w:tcPr>
          <w:p w14:paraId="785B3B43" w14:textId="77777777" w:rsidR="007A12A2" w:rsidRPr="004460A6" w:rsidRDefault="007A12A2"/>
        </w:tc>
      </w:tr>
    </w:tbl>
    <w:p w14:paraId="7F07E6C1" w14:textId="77777777" w:rsidR="007A12A2" w:rsidRPr="004460A6" w:rsidRDefault="007A12A2">
      <w:pPr>
        <w:rPr>
          <w:color w:val="D9D9D9" w:themeColor="background1" w:themeShade="D9"/>
        </w:rPr>
      </w:pPr>
    </w:p>
    <w:p w14:paraId="4E2C6123" w14:textId="77777777" w:rsidR="00D930BE" w:rsidRPr="004460A6" w:rsidRDefault="00D930BE">
      <w:pPr>
        <w:rPr>
          <w:color w:val="D9D9D9" w:themeColor="background1" w:themeShade="D9"/>
        </w:rPr>
      </w:pPr>
    </w:p>
    <w:p w14:paraId="330CF622" w14:textId="77777777" w:rsidR="00E15178" w:rsidRPr="004460A6" w:rsidRDefault="00236CAB">
      <w:pPr>
        <w:pStyle w:val="berschrift3"/>
        <w:spacing w:line="240" w:lineRule="auto"/>
      </w:pPr>
      <w:bookmarkStart w:id="24" w:name="_Toc2020768912"/>
      <w:r w:rsidRPr="004460A6">
        <w:t>5.5.2 SW Komponenten</w:t>
      </w:r>
      <w:bookmarkEnd w:id="24"/>
    </w:p>
    <w:p w14:paraId="399CE255" w14:textId="0C1B75BC" w:rsidR="00E15178" w:rsidRPr="004460A6" w:rsidRDefault="00D930BE">
      <w:pPr>
        <w:rPr>
          <w:color w:val="D9D9D9" w:themeColor="background1" w:themeShade="D9"/>
        </w:rPr>
      </w:pPr>
      <w:r w:rsidRPr="004460A6">
        <w:rPr>
          <w:color w:val="D9D9D9" w:themeColor="background1" w:themeShade="D9"/>
        </w:rPr>
        <w:t>Auflistung aller verwendeten SW Komponenten,</w:t>
      </w:r>
      <w:r w:rsidR="00236CAB" w:rsidRPr="004460A6">
        <w:rPr>
          <w:color w:val="D9D9D9" w:themeColor="background1" w:themeShade="D9"/>
        </w:rPr>
        <w:t xml:space="preserve"> welche für den Betrieb der SW benötigt werden. z.B.: Java Version, Apache Webserver, DotNet Framework, SW Library XY</w:t>
      </w:r>
    </w:p>
    <w:p w14:paraId="0CA3FF66" w14:textId="3ECC7F7D" w:rsidR="00E15178" w:rsidRPr="004460A6" w:rsidRDefault="00236CAB">
      <w:pPr>
        <w:rPr>
          <w:color w:val="D9D9D9" w:themeColor="background1" w:themeShade="D9"/>
        </w:rPr>
      </w:pPr>
      <w:r w:rsidRPr="004460A6">
        <w:rPr>
          <w:color w:val="D9D9D9" w:themeColor="background1" w:themeShade="D9"/>
        </w:rPr>
        <w:t>inkl. Vers</w:t>
      </w:r>
      <w:r w:rsidR="00D930BE" w:rsidRPr="004460A6">
        <w:rPr>
          <w:color w:val="D9D9D9" w:themeColor="background1" w:themeShade="D9"/>
        </w:rPr>
        <w:t>ions</w:t>
      </w:r>
      <w:r w:rsidRPr="004460A6">
        <w:rPr>
          <w:color w:val="D9D9D9" w:themeColor="background1" w:themeShade="D9"/>
        </w:rPr>
        <w:t>nummer, Hersteller, Bezugsquelle (Downloadlink, ...) und SW-Lizenz (GPL, LGPL, Apache License, ...</w:t>
      </w:r>
    </w:p>
    <w:p w14:paraId="70DF9E56" w14:textId="77777777" w:rsidR="00E15178" w:rsidRPr="004460A6" w:rsidRDefault="00236CAB">
      <w:pPr>
        <w:rPr>
          <w:color w:val="D9D9D9" w:themeColor="background1" w:themeShade="D9"/>
        </w:rPr>
      </w:pPr>
      <w:r w:rsidRPr="004460A6">
        <w:rPr>
          <w:color w:val="D9D9D9" w:themeColor="background1" w:themeShade="D9"/>
        </w:rPr>
        <w:br w:type="page"/>
      </w:r>
    </w:p>
    <w:p w14:paraId="44E871BC" w14:textId="77777777" w:rsidR="00E15178" w:rsidRPr="004460A6" w:rsidRDefault="00E15178">
      <w:pPr>
        <w:rPr>
          <w:color w:val="D9D9D9" w:themeColor="background1" w:themeShade="D9"/>
        </w:rPr>
      </w:pPr>
    </w:p>
    <w:p w14:paraId="129EEF8C" w14:textId="77777777" w:rsidR="00E15178" w:rsidRPr="004460A6" w:rsidRDefault="00236CAB">
      <w:pPr>
        <w:pStyle w:val="berschrift1"/>
        <w:numPr>
          <w:ilvl w:val="0"/>
          <w:numId w:val="2"/>
        </w:numPr>
        <w:spacing w:line="240" w:lineRule="auto"/>
      </w:pPr>
      <w:bookmarkStart w:id="25" w:name="_Toc1459545787"/>
      <w:r w:rsidRPr="004460A6">
        <w:t>Projektdurchführung</w:t>
      </w:r>
      <w:bookmarkEnd w:id="25"/>
    </w:p>
    <w:p w14:paraId="1458ABEE" w14:textId="77777777" w:rsidR="00E15178" w:rsidRPr="004460A6" w:rsidRDefault="00236CAB">
      <w:pPr>
        <w:pStyle w:val="berschrift2"/>
        <w:numPr>
          <w:ilvl w:val="1"/>
          <w:numId w:val="2"/>
        </w:numPr>
        <w:spacing w:line="240" w:lineRule="auto"/>
      </w:pPr>
      <w:bookmarkStart w:id="26" w:name="_Toc965912477"/>
      <w:r w:rsidRPr="004460A6">
        <w:t>Sprint 1</w:t>
      </w:r>
      <w:bookmarkEnd w:id="26"/>
    </w:p>
    <w:p w14:paraId="3E96ECD0" w14:textId="77777777" w:rsidR="00E15178" w:rsidRPr="004460A6" w:rsidRDefault="00236CAB">
      <w:pPr>
        <w:pStyle w:val="berschrift3"/>
        <w:numPr>
          <w:ilvl w:val="2"/>
          <w:numId w:val="2"/>
        </w:numPr>
        <w:spacing w:line="240" w:lineRule="auto"/>
      </w:pPr>
      <w:bookmarkStart w:id="27" w:name="_Toc1238068464"/>
      <w:r w:rsidRPr="004460A6">
        <w:t>Sprintplanung</w:t>
      </w:r>
      <w:bookmarkEnd w:id="27"/>
    </w:p>
    <w:p w14:paraId="188CDBF3" w14:textId="47319ADF" w:rsidR="00E15178" w:rsidRPr="004460A6" w:rsidRDefault="00236CAB">
      <w:pPr>
        <w:rPr>
          <w:color w:val="D9D9D9" w:themeColor="background1" w:themeShade="D9"/>
        </w:rPr>
      </w:pPr>
      <w:r w:rsidRPr="004460A6">
        <w:t>Dauer: &lt;</w:t>
      </w:r>
      <w:r w:rsidR="00435FCD" w:rsidRPr="004460A6">
        <w:t xml:space="preserve">29.01.2025 </w:t>
      </w:r>
      <w:r w:rsidR="00B562D9" w:rsidRPr="004460A6">
        <w:t>–</w:t>
      </w:r>
      <w:r w:rsidR="00435FCD" w:rsidRPr="004460A6">
        <w:t xml:space="preserve"> </w:t>
      </w:r>
      <w:r w:rsidR="00B562D9" w:rsidRPr="004460A6">
        <w:t>18.02.2925</w:t>
      </w:r>
      <w:r w:rsidRPr="004460A6">
        <w:t>&gt;</w:t>
      </w:r>
    </w:p>
    <w:p w14:paraId="144A5D23" w14:textId="77777777" w:rsidR="00E15178" w:rsidRPr="004460A6" w:rsidRDefault="00E15178"/>
    <w:p w14:paraId="3E86AB92" w14:textId="631886D6" w:rsidR="00CB067D" w:rsidRPr="00442E0E" w:rsidRDefault="00236CAB" w:rsidP="00FD184C">
      <w:pPr>
        <w:rPr>
          <w:b/>
          <w:bCs/>
        </w:rPr>
      </w:pPr>
      <w:r w:rsidRPr="00442E0E">
        <w:rPr>
          <w:b/>
          <w:bCs/>
        </w:rPr>
        <w:t>Ausgewählte User Stories:</w:t>
      </w:r>
    </w:p>
    <w:p w14:paraId="356FDC04" w14:textId="77777777" w:rsidR="00CB067D" w:rsidRPr="004460A6" w:rsidRDefault="00CB067D" w:rsidP="00F52A98"/>
    <w:tbl>
      <w:tblPr>
        <w:tblStyle w:val="Tabellenraster"/>
        <w:tblW w:w="9214" w:type="dxa"/>
        <w:tblInd w:w="-5" w:type="dxa"/>
        <w:tblLook w:val="04A0" w:firstRow="1" w:lastRow="0" w:firstColumn="1" w:lastColumn="0" w:noHBand="0" w:noVBand="1"/>
      </w:tblPr>
      <w:tblGrid>
        <w:gridCol w:w="3402"/>
        <w:gridCol w:w="5812"/>
      </w:tblGrid>
      <w:tr w:rsidR="00C00F1E" w:rsidRPr="004460A6" w14:paraId="4FF107D9" w14:textId="77777777" w:rsidTr="00FD184C">
        <w:tc>
          <w:tcPr>
            <w:tcW w:w="3402" w:type="dxa"/>
          </w:tcPr>
          <w:p w14:paraId="1DAE3347" w14:textId="181E2963" w:rsidR="00C00F1E" w:rsidRPr="004460A6" w:rsidRDefault="00C00F1E" w:rsidP="00E82283">
            <w:pPr>
              <w:pStyle w:val="Listenabsatz"/>
              <w:ind w:left="0"/>
              <w:rPr>
                <w:b/>
                <w:bCs/>
              </w:rPr>
            </w:pPr>
            <w:r w:rsidRPr="004460A6">
              <w:rPr>
                <w:b/>
                <w:bCs/>
              </w:rPr>
              <w:t>User-Story</w:t>
            </w:r>
          </w:p>
        </w:tc>
        <w:tc>
          <w:tcPr>
            <w:tcW w:w="5812" w:type="dxa"/>
          </w:tcPr>
          <w:p w14:paraId="3EF1E3E4" w14:textId="473AB9D2" w:rsidR="00C00F1E" w:rsidRPr="004460A6" w:rsidRDefault="00C00F1E" w:rsidP="00E82283">
            <w:pPr>
              <w:pStyle w:val="Listenabsatz"/>
              <w:ind w:left="0"/>
              <w:rPr>
                <w:b/>
                <w:bCs/>
              </w:rPr>
            </w:pPr>
            <w:r w:rsidRPr="004460A6">
              <w:rPr>
                <w:b/>
                <w:bCs/>
              </w:rPr>
              <w:t>Beschreibung</w:t>
            </w:r>
          </w:p>
        </w:tc>
      </w:tr>
      <w:tr w:rsidR="00C00F1E" w:rsidRPr="004460A6" w14:paraId="5AFCD84F" w14:textId="77777777" w:rsidTr="00FD184C">
        <w:tc>
          <w:tcPr>
            <w:tcW w:w="3402" w:type="dxa"/>
          </w:tcPr>
          <w:p w14:paraId="6CC6FA27" w14:textId="015CD5E3" w:rsidR="00C00F1E" w:rsidRPr="004460A6" w:rsidRDefault="00C00F1E" w:rsidP="00E82283">
            <w:pPr>
              <w:pStyle w:val="Listenabsatz"/>
              <w:ind w:left="0"/>
            </w:pPr>
            <w:r w:rsidRPr="004460A6">
              <w:t>Netzwerkanbindung</w:t>
            </w:r>
          </w:p>
        </w:tc>
        <w:tc>
          <w:tcPr>
            <w:tcW w:w="5812" w:type="dxa"/>
          </w:tcPr>
          <w:p w14:paraId="2877A0B5" w14:textId="319C46CB" w:rsidR="00C00F1E" w:rsidRPr="004460A6" w:rsidRDefault="00901678" w:rsidP="00E82283">
            <w:pPr>
              <w:pStyle w:val="Listenabsatz"/>
              <w:ind w:left="0"/>
            </w:pPr>
            <w:r w:rsidRPr="004460A6">
              <w:t>Automatische Verbindung Schul-WLAN und IP anzeigen</w:t>
            </w:r>
          </w:p>
        </w:tc>
      </w:tr>
      <w:tr w:rsidR="00C00F1E" w:rsidRPr="004460A6" w14:paraId="1CA28D6A" w14:textId="77777777" w:rsidTr="00FD184C">
        <w:tc>
          <w:tcPr>
            <w:tcW w:w="3402" w:type="dxa"/>
          </w:tcPr>
          <w:p w14:paraId="31033115" w14:textId="196A2345" w:rsidR="00C00F1E" w:rsidRPr="004460A6" w:rsidRDefault="00C00F1E" w:rsidP="00E82283">
            <w:pPr>
              <w:pStyle w:val="Listenabsatz"/>
              <w:ind w:left="0"/>
            </w:pPr>
            <w:r w:rsidRPr="004460A6">
              <w:t>Verbindung zum Mbot herstellen</w:t>
            </w:r>
          </w:p>
        </w:tc>
        <w:tc>
          <w:tcPr>
            <w:tcW w:w="5812" w:type="dxa"/>
          </w:tcPr>
          <w:p w14:paraId="627EB90F" w14:textId="6231113C" w:rsidR="00C00F1E" w:rsidRPr="004460A6" w:rsidRDefault="00843EF5" w:rsidP="00E82283">
            <w:pPr>
              <w:pStyle w:val="Listenabsatz"/>
              <w:ind w:left="0"/>
            </w:pPr>
            <w:r w:rsidRPr="004460A6">
              <w:t>UDP-Verbindung einrichten und testen</w:t>
            </w:r>
          </w:p>
        </w:tc>
      </w:tr>
    </w:tbl>
    <w:p w14:paraId="642D59B1" w14:textId="77777777" w:rsidR="00B06BB9" w:rsidRPr="004460A6" w:rsidRDefault="00B06BB9" w:rsidP="00B06BB9"/>
    <w:p w14:paraId="438A79BA" w14:textId="081D7E26" w:rsidR="00E15178" w:rsidRPr="004460A6" w:rsidRDefault="00236CAB">
      <w:pPr>
        <w:rPr>
          <w:color w:val="D9D9D9" w:themeColor="background1" w:themeShade="D9"/>
        </w:rPr>
      </w:pPr>
      <w:r w:rsidRPr="004460A6">
        <w:rPr>
          <w:b/>
          <w:bCs/>
        </w:rPr>
        <w:t>Anzahl Story</w:t>
      </w:r>
      <w:r w:rsidR="00A34431" w:rsidRPr="004460A6">
        <w:rPr>
          <w:b/>
          <w:bCs/>
        </w:rPr>
        <w:t>-Points</w:t>
      </w:r>
      <w:r w:rsidRPr="004460A6">
        <w:rPr>
          <w:b/>
          <w:bCs/>
        </w:rPr>
        <w:t>:</w:t>
      </w:r>
      <w:r w:rsidRPr="004460A6">
        <w:t xml:space="preserve"> </w:t>
      </w:r>
      <w:r w:rsidR="009C5EBA" w:rsidRPr="004460A6">
        <w:t>105 Story-Points</w:t>
      </w:r>
    </w:p>
    <w:p w14:paraId="637805D2" w14:textId="77777777" w:rsidR="00E15178" w:rsidRPr="004460A6" w:rsidRDefault="00E15178"/>
    <w:p w14:paraId="29AA4C58" w14:textId="792AC2E7" w:rsidR="00E15178" w:rsidRPr="004460A6" w:rsidRDefault="00236CAB">
      <w:r w:rsidRPr="004460A6">
        <w:rPr>
          <w:b/>
          <w:bCs/>
        </w:rPr>
        <w:t>Ausgewählte Punkte aus der Impediment Liste</w:t>
      </w:r>
      <w:r w:rsidR="00A34431" w:rsidRPr="004460A6">
        <w:rPr>
          <w:b/>
          <w:bCs/>
        </w:rPr>
        <w:t xml:space="preserve">: </w:t>
      </w:r>
    </w:p>
    <w:p w14:paraId="077D5BD3" w14:textId="1EE9E5A5" w:rsidR="00A34431" w:rsidRPr="004460A6" w:rsidRDefault="00A34431" w:rsidP="00A34431">
      <w:pPr>
        <w:pStyle w:val="Listenabsatz"/>
        <w:numPr>
          <w:ilvl w:val="0"/>
          <w:numId w:val="15"/>
        </w:numPr>
      </w:pPr>
      <w:r w:rsidRPr="004460A6">
        <w:t xml:space="preserve">Netzwerkanbindung: </w:t>
      </w:r>
    </w:p>
    <w:p w14:paraId="31010343" w14:textId="361AAC70" w:rsidR="00A34431" w:rsidRPr="004460A6" w:rsidRDefault="00A34431" w:rsidP="00A34431">
      <w:pPr>
        <w:pStyle w:val="Listenabsatz"/>
        <w:numPr>
          <w:ilvl w:val="1"/>
          <w:numId w:val="11"/>
        </w:numPr>
      </w:pPr>
      <w:r w:rsidRPr="004460A6">
        <w:t>Statusinformation mittels LED ausgeben</w:t>
      </w:r>
    </w:p>
    <w:p w14:paraId="54160BAC" w14:textId="02BD3389" w:rsidR="00A34431" w:rsidRPr="004460A6" w:rsidRDefault="00A34431" w:rsidP="00A34431">
      <w:pPr>
        <w:pStyle w:val="Listenabsatz"/>
        <w:numPr>
          <w:ilvl w:val="1"/>
          <w:numId w:val="11"/>
        </w:numPr>
      </w:pPr>
      <w:r w:rsidRPr="004460A6">
        <w:t>IP-Adresse anzeigen</w:t>
      </w:r>
    </w:p>
    <w:p w14:paraId="5C663C63" w14:textId="6D7A00A9" w:rsidR="00A34431" w:rsidRPr="004460A6" w:rsidRDefault="00975EA9" w:rsidP="00A34431">
      <w:pPr>
        <w:pStyle w:val="Listenabsatz"/>
        <w:numPr>
          <w:ilvl w:val="1"/>
          <w:numId w:val="11"/>
        </w:numPr>
      </w:pPr>
      <w:r w:rsidRPr="004460A6">
        <w:t>Eindeutige Identifikation</w:t>
      </w:r>
    </w:p>
    <w:p w14:paraId="71A6D5C4" w14:textId="77777777" w:rsidR="00E30EE5" w:rsidRPr="004460A6" w:rsidRDefault="00E30EE5" w:rsidP="00E30EE5">
      <w:pPr>
        <w:pStyle w:val="Listenabsatz"/>
        <w:ind w:left="1800"/>
      </w:pPr>
    </w:p>
    <w:p w14:paraId="5E230A3C" w14:textId="56EA48B3" w:rsidR="00E30EE5" w:rsidRPr="004460A6" w:rsidRDefault="00E30EE5" w:rsidP="00E30EE5">
      <w:pPr>
        <w:pStyle w:val="Listenabsatz"/>
        <w:numPr>
          <w:ilvl w:val="0"/>
          <w:numId w:val="15"/>
        </w:numPr>
      </w:pPr>
      <w:r w:rsidRPr="004460A6">
        <w:t>Verbindung zum Mbot herstellen:</w:t>
      </w:r>
    </w:p>
    <w:p w14:paraId="71440767" w14:textId="64EA85C3" w:rsidR="00E30EE5" w:rsidRPr="004460A6" w:rsidRDefault="00E30EE5" w:rsidP="00E30EE5">
      <w:pPr>
        <w:pStyle w:val="Listenabsatz"/>
        <w:numPr>
          <w:ilvl w:val="1"/>
          <w:numId w:val="15"/>
        </w:numPr>
      </w:pPr>
      <w:r w:rsidRPr="004460A6">
        <w:t>Kommunikation mit dem Mbot über das Netzwerk</w:t>
      </w:r>
    </w:p>
    <w:p w14:paraId="645154AF" w14:textId="048AEF2F" w:rsidR="00E30EE5" w:rsidRPr="004460A6" w:rsidRDefault="00E30EE5" w:rsidP="00E30EE5">
      <w:pPr>
        <w:pStyle w:val="Listenabsatz"/>
        <w:numPr>
          <w:ilvl w:val="1"/>
          <w:numId w:val="15"/>
        </w:numPr>
      </w:pPr>
      <w:r w:rsidRPr="004460A6">
        <w:t>Unterstützung von Steuerbefehlen an den Mbot</w:t>
      </w:r>
    </w:p>
    <w:p w14:paraId="463F29E8" w14:textId="6C567F1E" w:rsidR="00E15178" w:rsidRPr="004460A6" w:rsidRDefault="00B064B3" w:rsidP="00442E0E">
      <w:pPr>
        <w:pStyle w:val="Listenabsatz"/>
        <w:numPr>
          <w:ilvl w:val="1"/>
          <w:numId w:val="15"/>
        </w:numPr>
      </w:pPr>
      <w:r w:rsidRPr="004460A6">
        <w:t>Antwort des Mbot auf Befehle verarbeiten und ans Frontend zurücksenden</w:t>
      </w:r>
    </w:p>
    <w:p w14:paraId="7D89547C" w14:textId="162E6867" w:rsidR="00E15E95" w:rsidRPr="00442E0E" w:rsidRDefault="00236CAB" w:rsidP="00442E0E">
      <w:pPr>
        <w:pStyle w:val="berschrift3"/>
        <w:numPr>
          <w:ilvl w:val="2"/>
          <w:numId w:val="2"/>
        </w:numPr>
        <w:spacing w:line="240" w:lineRule="auto"/>
      </w:pPr>
      <w:bookmarkStart w:id="28" w:name="_Toc1608356264"/>
      <w:r w:rsidRPr="004460A6">
        <w:t>Sprint Demo</w:t>
      </w:r>
      <w:bookmarkEnd w:id="28"/>
    </w:p>
    <w:p w14:paraId="65697C86" w14:textId="19062EFD" w:rsidR="00D12764" w:rsidRPr="004460A6" w:rsidRDefault="00D12764">
      <w:pPr>
        <w:rPr>
          <w:color w:val="D9D9D9" w:themeColor="background1" w:themeShade="D9"/>
        </w:rPr>
      </w:pPr>
      <w:r w:rsidRPr="004460A6">
        <w:rPr>
          <w:noProof/>
          <w:color w:val="D9D9D9" w:themeColor="background1" w:themeShade="D9"/>
        </w:rPr>
        <w:drawing>
          <wp:anchor distT="0" distB="0" distL="114300" distR="114300" simplePos="0" relativeHeight="251658240" behindDoc="0" locked="0" layoutInCell="1" allowOverlap="1" wp14:anchorId="05CF288E" wp14:editId="4DDA6099">
            <wp:simplePos x="0" y="0"/>
            <wp:positionH relativeFrom="margin">
              <wp:align>left</wp:align>
            </wp:positionH>
            <wp:positionV relativeFrom="paragraph">
              <wp:posOffset>13055</wp:posOffset>
            </wp:positionV>
            <wp:extent cx="5727700" cy="1319530"/>
            <wp:effectExtent l="0" t="0" r="6350" b="0"/>
            <wp:wrapNone/>
            <wp:docPr id="184779025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90256" name="Grafik 1" descr="Ein Bild, das Text, Screenshot, Schrift, Zahl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27700" cy="1319530"/>
                    </a:xfrm>
                    <a:prstGeom prst="rect">
                      <a:avLst/>
                    </a:prstGeom>
                  </pic:spPr>
                </pic:pic>
              </a:graphicData>
            </a:graphic>
          </wp:anchor>
        </w:drawing>
      </w:r>
    </w:p>
    <w:p w14:paraId="63AF8D8C" w14:textId="77777777" w:rsidR="00D12764" w:rsidRPr="004460A6" w:rsidRDefault="00D12764">
      <w:pPr>
        <w:rPr>
          <w:color w:val="D9D9D9" w:themeColor="background1" w:themeShade="D9"/>
        </w:rPr>
      </w:pPr>
    </w:p>
    <w:p w14:paraId="6DDF4A21" w14:textId="5CE53BF6" w:rsidR="00D12764" w:rsidRPr="004460A6" w:rsidRDefault="00D12764">
      <w:pPr>
        <w:rPr>
          <w:color w:val="D9D9D9" w:themeColor="background1" w:themeShade="D9"/>
        </w:rPr>
      </w:pPr>
    </w:p>
    <w:p w14:paraId="7DF86EA4" w14:textId="77777777" w:rsidR="00D12764" w:rsidRPr="004460A6" w:rsidRDefault="00D12764">
      <w:pPr>
        <w:rPr>
          <w:color w:val="D9D9D9" w:themeColor="background1" w:themeShade="D9"/>
        </w:rPr>
      </w:pPr>
    </w:p>
    <w:p w14:paraId="2C180430" w14:textId="3EE3E4F5" w:rsidR="00D12764" w:rsidRPr="004460A6" w:rsidRDefault="00D12764">
      <w:pPr>
        <w:rPr>
          <w:color w:val="D9D9D9" w:themeColor="background1" w:themeShade="D9"/>
        </w:rPr>
      </w:pPr>
    </w:p>
    <w:p w14:paraId="2BE99F64" w14:textId="77777777" w:rsidR="00D12764" w:rsidRPr="004460A6" w:rsidRDefault="00D12764">
      <w:pPr>
        <w:rPr>
          <w:color w:val="D9D9D9" w:themeColor="background1" w:themeShade="D9"/>
        </w:rPr>
      </w:pPr>
    </w:p>
    <w:p w14:paraId="1A896FFE" w14:textId="2AA3187E" w:rsidR="00E15E95" w:rsidRPr="004460A6" w:rsidRDefault="00E15E95">
      <w:pPr>
        <w:rPr>
          <w:color w:val="D9D9D9" w:themeColor="background1" w:themeShade="D9"/>
        </w:rPr>
      </w:pPr>
    </w:p>
    <w:p w14:paraId="0857EC8D" w14:textId="0DCA6700" w:rsidR="00D12764" w:rsidRDefault="00D12764">
      <w:pPr>
        <w:rPr>
          <w:color w:val="D9D9D9" w:themeColor="background1" w:themeShade="D9"/>
        </w:rPr>
      </w:pPr>
    </w:p>
    <w:p w14:paraId="13C1285E" w14:textId="77777777" w:rsidR="00622690" w:rsidRPr="004460A6" w:rsidRDefault="00622690">
      <w:pPr>
        <w:rPr>
          <w:color w:val="D9D9D9" w:themeColor="background1" w:themeShade="D9"/>
        </w:rPr>
      </w:pPr>
    </w:p>
    <w:p w14:paraId="77F6F882" w14:textId="0E6912B9" w:rsidR="00C558C9" w:rsidRPr="00622690" w:rsidRDefault="00236CAB" w:rsidP="00622690">
      <w:pPr>
        <w:pStyle w:val="berschrift3"/>
        <w:numPr>
          <w:ilvl w:val="2"/>
          <w:numId w:val="2"/>
        </w:numPr>
        <w:spacing w:line="240" w:lineRule="auto"/>
      </w:pPr>
      <w:bookmarkStart w:id="29" w:name="_Toc1207657317"/>
      <w:r w:rsidRPr="004460A6">
        <w:lastRenderedPageBreak/>
        <w:t>Sprint Retrospektive</w:t>
      </w:r>
      <w:bookmarkEnd w:id="29"/>
    </w:p>
    <w:p w14:paraId="78D2D60E" w14:textId="2A798DE5" w:rsidR="00D61DB4" w:rsidRPr="004460A6" w:rsidRDefault="00D61DB4">
      <w:pPr>
        <w:rPr>
          <w:color w:val="000000" w:themeColor="text1"/>
        </w:rPr>
      </w:pPr>
      <w:r w:rsidRPr="004460A6">
        <w:rPr>
          <w:color w:val="000000" w:themeColor="text1"/>
        </w:rPr>
        <w:t xml:space="preserve">Während des Sprints lief die Zusammenarbeit im Team sehr gut, und wir konnten die geplanten Aufgaben erfolgreich umsetzen. </w:t>
      </w:r>
      <w:r w:rsidR="008A75E0" w:rsidRPr="004460A6">
        <w:rPr>
          <w:color w:val="000000" w:themeColor="text1"/>
        </w:rPr>
        <w:t>Anfangs brauchten wir jedoch etwas Zeit, um uns in das Projekt einzuarbeiten und die technischen Anforderungen zu verstehen.</w:t>
      </w:r>
    </w:p>
    <w:p w14:paraId="6884BEFE" w14:textId="77777777" w:rsidR="00C558C9" w:rsidRPr="004460A6" w:rsidRDefault="00C558C9">
      <w:pPr>
        <w:rPr>
          <w:color w:val="D9D9D9" w:themeColor="background1" w:themeShade="D9"/>
        </w:rPr>
      </w:pPr>
    </w:p>
    <w:p w14:paraId="38127210" w14:textId="65B62DC1" w:rsidR="00E15178" w:rsidRDefault="00236CAB">
      <w:pPr>
        <w:pStyle w:val="berschrift3"/>
        <w:numPr>
          <w:ilvl w:val="2"/>
          <w:numId w:val="2"/>
        </w:numPr>
        <w:spacing w:line="240" w:lineRule="auto"/>
      </w:pPr>
      <w:bookmarkStart w:id="30" w:name="_Toc56107529"/>
      <w:r w:rsidRPr="004460A6">
        <w:t>Sprint Zusammenfassung</w:t>
      </w:r>
      <w:bookmarkEnd w:id="30"/>
    </w:p>
    <w:p w14:paraId="6782F1E8" w14:textId="77777777" w:rsidR="00622690" w:rsidRDefault="00622690" w:rsidP="00622690">
      <w:r w:rsidRPr="004E5408">
        <w:t>Der Sprint verlief sehr gut. Basierend auf unserer Sprint-Velocity können wir davon ausgehen, dass wir den Endtermin voraussichtlich etwas schneller als geplant erreichen werden.</w:t>
      </w:r>
    </w:p>
    <w:p w14:paraId="07B534DD" w14:textId="77777777" w:rsidR="00622690" w:rsidRPr="00622690" w:rsidRDefault="00622690" w:rsidP="00622690"/>
    <w:p w14:paraId="4CF7C9A0" w14:textId="09CA72AC" w:rsidR="001D2ED3" w:rsidRPr="004460A6" w:rsidRDefault="001D2ED3">
      <w:r w:rsidRPr="004460A6">
        <w:rPr>
          <w:noProof/>
        </w:rPr>
        <w:drawing>
          <wp:inline distT="0" distB="0" distL="0" distR="0" wp14:anchorId="0DB7B7BD" wp14:editId="7504567D">
            <wp:extent cx="5727700" cy="3388360"/>
            <wp:effectExtent l="0" t="0" r="6350" b="2540"/>
            <wp:docPr id="508820732" name="Grafik 1" descr="Ein Bild, das Text, Reihe, Screensho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0732" name="Grafik 1" descr="Ein Bild, das Text, Reihe, Screenshot, Diagramm enthält.&#10;&#10;KI-generierte Inhalte können fehlerhaft sein."/>
                    <pic:cNvPicPr/>
                  </pic:nvPicPr>
                  <pic:blipFill>
                    <a:blip r:embed="rId14"/>
                    <a:stretch>
                      <a:fillRect/>
                    </a:stretch>
                  </pic:blipFill>
                  <pic:spPr>
                    <a:xfrm>
                      <a:off x="0" y="0"/>
                      <a:ext cx="5727700" cy="3388360"/>
                    </a:xfrm>
                    <a:prstGeom prst="rect">
                      <a:avLst/>
                    </a:prstGeom>
                  </pic:spPr>
                </pic:pic>
              </a:graphicData>
            </a:graphic>
          </wp:inline>
        </w:drawing>
      </w:r>
    </w:p>
    <w:p w14:paraId="449F414E" w14:textId="6B41BD5E" w:rsidR="001D2ED3" w:rsidRDefault="008C76FB">
      <w:r w:rsidRPr="004460A6">
        <w:rPr>
          <w:noProof/>
        </w:rPr>
        <w:lastRenderedPageBreak/>
        <w:drawing>
          <wp:inline distT="0" distB="0" distL="0" distR="0" wp14:anchorId="540AAB32" wp14:editId="377BEA45">
            <wp:extent cx="5304619" cy="2985171"/>
            <wp:effectExtent l="0" t="0" r="0" b="5715"/>
            <wp:docPr id="440474625"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4625" name="Grafik 1" descr="Ein Bild, das Text, Screenshot, Diagramm, Reihe enthält.&#10;&#10;KI-generierte Inhalte können fehlerhaft sein."/>
                    <pic:cNvPicPr/>
                  </pic:nvPicPr>
                  <pic:blipFill>
                    <a:blip r:embed="rId15"/>
                    <a:stretch>
                      <a:fillRect/>
                    </a:stretch>
                  </pic:blipFill>
                  <pic:spPr>
                    <a:xfrm>
                      <a:off x="0" y="0"/>
                      <a:ext cx="5311339" cy="2988952"/>
                    </a:xfrm>
                    <a:prstGeom prst="rect">
                      <a:avLst/>
                    </a:prstGeom>
                  </pic:spPr>
                </pic:pic>
              </a:graphicData>
            </a:graphic>
          </wp:inline>
        </w:drawing>
      </w:r>
    </w:p>
    <w:p w14:paraId="7CF8FA96" w14:textId="77777777" w:rsidR="00B065B5" w:rsidRPr="00B065B5" w:rsidRDefault="00B065B5" w:rsidP="00622690"/>
    <w:p w14:paraId="13BF5F50" w14:textId="0B55ABDA" w:rsidR="00B065B5" w:rsidRPr="00B065B5" w:rsidRDefault="00236CAB" w:rsidP="00B065B5">
      <w:pPr>
        <w:pStyle w:val="berschrift2"/>
        <w:numPr>
          <w:ilvl w:val="1"/>
          <w:numId w:val="2"/>
        </w:numPr>
        <w:spacing w:line="240" w:lineRule="auto"/>
      </w:pPr>
      <w:bookmarkStart w:id="31" w:name="_Toc501505208"/>
      <w:r w:rsidRPr="004460A6">
        <w:t>Sprint 2</w:t>
      </w:r>
      <w:bookmarkEnd w:id="31"/>
    </w:p>
    <w:p w14:paraId="38D33BB9" w14:textId="77777777" w:rsidR="00E15178" w:rsidRDefault="00236CAB">
      <w:pPr>
        <w:pStyle w:val="berschrift3"/>
        <w:numPr>
          <w:ilvl w:val="2"/>
          <w:numId w:val="2"/>
        </w:numPr>
        <w:spacing w:line="240" w:lineRule="auto"/>
      </w:pPr>
      <w:bookmarkStart w:id="32" w:name="_Toc1492261807"/>
      <w:r w:rsidRPr="004460A6">
        <w:t>Sprintplanung</w:t>
      </w:r>
      <w:bookmarkEnd w:id="32"/>
    </w:p>
    <w:p w14:paraId="3AED06D7" w14:textId="0D406BEE" w:rsidR="00B065B5" w:rsidRDefault="00B065B5" w:rsidP="00B065B5">
      <w:r w:rsidRPr="00B065B5">
        <w:t>Dauer: &lt;19.02.2025 – 11.03.2025&gt;</w:t>
      </w:r>
    </w:p>
    <w:p w14:paraId="3A26544A" w14:textId="77777777" w:rsidR="004E5408" w:rsidRDefault="004E5408" w:rsidP="00B065B5"/>
    <w:tbl>
      <w:tblPr>
        <w:tblStyle w:val="Tabellenraster"/>
        <w:tblW w:w="9214" w:type="dxa"/>
        <w:tblInd w:w="-5" w:type="dxa"/>
        <w:tblLook w:val="04A0" w:firstRow="1" w:lastRow="0" w:firstColumn="1" w:lastColumn="0" w:noHBand="0" w:noVBand="1"/>
      </w:tblPr>
      <w:tblGrid>
        <w:gridCol w:w="3402"/>
        <w:gridCol w:w="5812"/>
      </w:tblGrid>
      <w:tr w:rsidR="004E5408" w:rsidRPr="004460A6" w14:paraId="7F4FB204" w14:textId="77777777" w:rsidTr="00BA58E3">
        <w:tc>
          <w:tcPr>
            <w:tcW w:w="3402" w:type="dxa"/>
          </w:tcPr>
          <w:p w14:paraId="7533F88F" w14:textId="77777777" w:rsidR="004E5408" w:rsidRPr="004460A6" w:rsidRDefault="004E5408" w:rsidP="00BA58E3">
            <w:pPr>
              <w:pStyle w:val="Listenabsatz"/>
              <w:ind w:left="0"/>
              <w:rPr>
                <w:b/>
                <w:bCs/>
              </w:rPr>
            </w:pPr>
            <w:r w:rsidRPr="004460A6">
              <w:rPr>
                <w:b/>
                <w:bCs/>
              </w:rPr>
              <w:t>User-Story</w:t>
            </w:r>
          </w:p>
        </w:tc>
        <w:tc>
          <w:tcPr>
            <w:tcW w:w="5812" w:type="dxa"/>
          </w:tcPr>
          <w:p w14:paraId="65D38985" w14:textId="77777777" w:rsidR="004E5408" w:rsidRPr="004460A6" w:rsidRDefault="004E5408" w:rsidP="00BA58E3">
            <w:pPr>
              <w:pStyle w:val="Listenabsatz"/>
              <w:ind w:left="0"/>
              <w:rPr>
                <w:b/>
                <w:bCs/>
              </w:rPr>
            </w:pPr>
            <w:r w:rsidRPr="004460A6">
              <w:rPr>
                <w:b/>
                <w:bCs/>
              </w:rPr>
              <w:t>Beschreibung</w:t>
            </w:r>
          </w:p>
        </w:tc>
      </w:tr>
      <w:tr w:rsidR="004E5408" w:rsidRPr="004460A6" w14:paraId="07AA20E3" w14:textId="77777777" w:rsidTr="00BA58E3">
        <w:tc>
          <w:tcPr>
            <w:tcW w:w="3402" w:type="dxa"/>
          </w:tcPr>
          <w:p w14:paraId="2F6D4993" w14:textId="2A8AD1CD" w:rsidR="004E5408" w:rsidRPr="004460A6" w:rsidRDefault="004E5408" w:rsidP="00BA58E3">
            <w:pPr>
              <w:pStyle w:val="Listenabsatz"/>
              <w:ind w:left="0"/>
            </w:pPr>
            <w:r w:rsidRPr="004E5408">
              <w:t>Kommunikation / Anbindung zum Frontend</w:t>
            </w:r>
          </w:p>
        </w:tc>
        <w:tc>
          <w:tcPr>
            <w:tcW w:w="5812" w:type="dxa"/>
          </w:tcPr>
          <w:p w14:paraId="0EAC6BA4" w14:textId="735A4469" w:rsidR="004E5408" w:rsidRPr="004460A6" w:rsidRDefault="004E5408" w:rsidP="00BA58E3">
            <w:pPr>
              <w:pStyle w:val="Listenabsatz"/>
              <w:ind w:left="0"/>
            </w:pPr>
            <w:r w:rsidRPr="004E5408">
              <w:t>Informationsaustausch zwischen Frontend &amp; Backend mittels Schnittstellen; Entgegennahme von Befehlen</w:t>
            </w:r>
          </w:p>
        </w:tc>
      </w:tr>
      <w:tr w:rsidR="004E5408" w:rsidRPr="004460A6" w14:paraId="0C334BE3" w14:textId="77777777" w:rsidTr="00BA58E3">
        <w:tc>
          <w:tcPr>
            <w:tcW w:w="3402" w:type="dxa"/>
          </w:tcPr>
          <w:p w14:paraId="24BC61AF" w14:textId="30AACCFE" w:rsidR="004E5408" w:rsidRPr="004460A6" w:rsidRDefault="004E5408" w:rsidP="00BA58E3">
            <w:pPr>
              <w:pStyle w:val="Listenabsatz"/>
              <w:ind w:left="0"/>
            </w:pPr>
            <w:r w:rsidRPr="004E5408">
              <w:t>Physisches Steuerungsmodul</w:t>
            </w:r>
          </w:p>
        </w:tc>
        <w:tc>
          <w:tcPr>
            <w:tcW w:w="5812" w:type="dxa"/>
          </w:tcPr>
          <w:p w14:paraId="69FC3968" w14:textId="6E2E8C2E" w:rsidR="004E5408" w:rsidRPr="004460A6" w:rsidRDefault="004E5408" w:rsidP="00BA58E3">
            <w:pPr>
              <w:pStyle w:val="Listenabsatz"/>
              <w:ind w:left="0"/>
            </w:pPr>
            <w:r w:rsidRPr="004E5408">
              <w:t>Ansteuerung des MBOTS; Verbindung multipler Geräte</w:t>
            </w:r>
          </w:p>
        </w:tc>
      </w:tr>
    </w:tbl>
    <w:p w14:paraId="4964A7DD" w14:textId="77777777" w:rsidR="004E5408" w:rsidRDefault="004E5408" w:rsidP="00B065B5"/>
    <w:p w14:paraId="07EF8B26" w14:textId="218ECBC0" w:rsidR="004E5408" w:rsidRDefault="004E5408" w:rsidP="00B065B5">
      <w:r w:rsidRPr="004E5408">
        <w:rPr>
          <w:b/>
          <w:bCs/>
        </w:rPr>
        <w:t>Anzahl Story-Points</w:t>
      </w:r>
      <w:r w:rsidRPr="004E5408">
        <w:t>: 185 Story-Points</w:t>
      </w:r>
    </w:p>
    <w:p w14:paraId="64685346" w14:textId="77777777" w:rsidR="004E5408" w:rsidRDefault="004E5408" w:rsidP="00B065B5"/>
    <w:p w14:paraId="32A45F2C" w14:textId="77777777" w:rsidR="004E5408" w:rsidRDefault="004E5408" w:rsidP="004E5408">
      <w:pPr>
        <w:rPr>
          <w:b/>
          <w:bCs/>
        </w:rPr>
      </w:pPr>
      <w:r w:rsidRPr="004E5408">
        <w:rPr>
          <w:b/>
          <w:bCs/>
        </w:rPr>
        <w:t>Ausgewählte Punkte aus der Impediment Liste:</w:t>
      </w:r>
    </w:p>
    <w:p w14:paraId="545B438F" w14:textId="77777777" w:rsidR="004E5408" w:rsidRDefault="004E5408" w:rsidP="004E5408">
      <w:pPr>
        <w:rPr>
          <w:b/>
          <w:bCs/>
        </w:rPr>
      </w:pPr>
    </w:p>
    <w:p w14:paraId="66E3F652" w14:textId="2457B8DA" w:rsidR="004E5408" w:rsidRPr="004E5408" w:rsidRDefault="004E5408" w:rsidP="004E5408">
      <w:pPr>
        <w:rPr>
          <w:b/>
          <w:bCs/>
        </w:rPr>
      </w:pPr>
      <w:r w:rsidRPr="004E5408">
        <w:rPr>
          <w:b/>
          <w:bCs/>
        </w:rPr>
        <w:t>Kommunikation / Anbindung zum Frontend:</w:t>
      </w:r>
    </w:p>
    <w:p w14:paraId="526D91BD" w14:textId="77777777" w:rsidR="004E5408" w:rsidRDefault="004E5408" w:rsidP="004E5408">
      <w:pPr>
        <w:pStyle w:val="Listenabsatz"/>
        <w:numPr>
          <w:ilvl w:val="0"/>
          <w:numId w:val="15"/>
        </w:numPr>
      </w:pPr>
      <w:r>
        <w:t>Bereitstellung von Schnittstellen</w:t>
      </w:r>
    </w:p>
    <w:p w14:paraId="507CD35B" w14:textId="77777777" w:rsidR="004E5408" w:rsidRDefault="004E5408" w:rsidP="004E5408">
      <w:pPr>
        <w:pStyle w:val="Listenabsatz"/>
        <w:numPr>
          <w:ilvl w:val="0"/>
          <w:numId w:val="15"/>
        </w:numPr>
      </w:pPr>
      <w:r>
        <w:t>Genereller Informationsaustausch mit dem Frontend</w:t>
      </w:r>
    </w:p>
    <w:p w14:paraId="5FC51FC6" w14:textId="77777777" w:rsidR="004E5408" w:rsidRDefault="004E5408" w:rsidP="004E5408">
      <w:pPr>
        <w:pStyle w:val="Listenabsatz"/>
        <w:numPr>
          <w:ilvl w:val="0"/>
          <w:numId w:val="15"/>
        </w:numPr>
      </w:pPr>
      <w:r>
        <w:t>Erfolgreiche Entgegennahme von Inputs vom Frontend</w:t>
      </w:r>
    </w:p>
    <w:p w14:paraId="2860E757" w14:textId="77777777" w:rsidR="004E5408" w:rsidRDefault="004E5408" w:rsidP="004E5408">
      <w:pPr>
        <w:pStyle w:val="Listenabsatz"/>
        <w:numPr>
          <w:ilvl w:val="0"/>
          <w:numId w:val="15"/>
        </w:numPr>
      </w:pPr>
      <w:r>
        <w:t>Abfertigung der Frontend-Backend Kommunikation</w:t>
      </w:r>
    </w:p>
    <w:p w14:paraId="2897CA7A" w14:textId="6F9A738A" w:rsidR="004E5408" w:rsidRDefault="004E5408" w:rsidP="004E5408">
      <w:pPr>
        <w:ind w:firstLine="60"/>
      </w:pPr>
    </w:p>
    <w:p w14:paraId="623F63F0" w14:textId="77777777" w:rsidR="004E5408" w:rsidRPr="004E5408" w:rsidRDefault="004E5408" w:rsidP="004E5408">
      <w:pPr>
        <w:rPr>
          <w:b/>
          <w:bCs/>
        </w:rPr>
      </w:pPr>
      <w:r w:rsidRPr="004E5408">
        <w:rPr>
          <w:b/>
          <w:bCs/>
        </w:rPr>
        <w:t>Physisches Steuerungsmodul:</w:t>
      </w:r>
    </w:p>
    <w:p w14:paraId="34E9E22D" w14:textId="77777777" w:rsidR="004E5408" w:rsidRDefault="004E5408" w:rsidP="004E5408">
      <w:pPr>
        <w:pStyle w:val="Listenabsatz"/>
        <w:numPr>
          <w:ilvl w:val="0"/>
          <w:numId w:val="18"/>
        </w:numPr>
      </w:pPr>
      <w:r>
        <w:t>Erfolgreiche Anbindung an das DB-System</w:t>
      </w:r>
    </w:p>
    <w:p w14:paraId="0B96B915" w14:textId="77777777" w:rsidR="004E5408" w:rsidRDefault="004E5408" w:rsidP="004E5408">
      <w:pPr>
        <w:pStyle w:val="Listenabsatz"/>
        <w:numPr>
          <w:ilvl w:val="0"/>
          <w:numId w:val="18"/>
        </w:numPr>
      </w:pPr>
      <w:r>
        <w:t>Lokale Speicherung der Fahrstrecken</w:t>
      </w:r>
    </w:p>
    <w:p w14:paraId="30472136" w14:textId="77777777" w:rsidR="004E5408" w:rsidRDefault="004E5408" w:rsidP="004E5408">
      <w:pPr>
        <w:pStyle w:val="Listenabsatz"/>
        <w:numPr>
          <w:ilvl w:val="0"/>
          <w:numId w:val="18"/>
        </w:numPr>
      </w:pPr>
      <w:r>
        <w:t>Uploaden der Fahrstrecken zur DB</w:t>
      </w:r>
    </w:p>
    <w:p w14:paraId="31B308ED" w14:textId="33D1F281" w:rsidR="004E5408" w:rsidRPr="00B065B5" w:rsidRDefault="004E5408" w:rsidP="004E5408">
      <w:pPr>
        <w:pStyle w:val="Listenabsatz"/>
        <w:numPr>
          <w:ilvl w:val="0"/>
          <w:numId w:val="18"/>
        </w:numPr>
      </w:pPr>
      <w:r>
        <w:t>Abrufen der gespeicherten Fahrstrecken</w:t>
      </w:r>
    </w:p>
    <w:p w14:paraId="1896689E" w14:textId="77777777" w:rsidR="00E15178" w:rsidRDefault="00236CAB">
      <w:pPr>
        <w:pStyle w:val="berschrift3"/>
        <w:numPr>
          <w:ilvl w:val="2"/>
          <w:numId w:val="2"/>
        </w:numPr>
        <w:spacing w:line="240" w:lineRule="auto"/>
      </w:pPr>
      <w:bookmarkStart w:id="33" w:name="_Toc577798987"/>
      <w:r w:rsidRPr="004460A6">
        <w:lastRenderedPageBreak/>
        <w:t>Sprint Demo</w:t>
      </w:r>
      <w:bookmarkEnd w:id="33"/>
    </w:p>
    <w:p w14:paraId="1BE2BFDA" w14:textId="2E5FC7EF" w:rsidR="004E5408" w:rsidRPr="004E5408" w:rsidRDefault="004E5408" w:rsidP="004E5408">
      <w:pPr>
        <w:pStyle w:val="Listenabsatz"/>
        <w:ind w:left="425"/>
        <w:rPr>
          <w:rFonts w:ascii="Times New Roman" w:eastAsia="Times New Roman" w:hAnsi="Times New Roman" w:cs="Times New Roman"/>
          <w:lang w:eastAsia="de-DE"/>
        </w:rPr>
      </w:pPr>
      <w:r w:rsidRPr="004E5408">
        <w:rPr>
          <w:noProof/>
          <w:lang w:eastAsia="de-DE"/>
        </w:rPr>
        <w:drawing>
          <wp:inline distT="0" distB="0" distL="0" distR="0" wp14:anchorId="419212A9" wp14:editId="7F0DBA32">
            <wp:extent cx="5727700" cy="1309370"/>
            <wp:effectExtent l="0" t="0" r="6350" b="5080"/>
            <wp:docPr id="115193820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8207" name="Grafik 1" descr="Ein Bild, das Text, Screenshot, Schrift, Zahl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309370"/>
                    </a:xfrm>
                    <a:prstGeom prst="rect">
                      <a:avLst/>
                    </a:prstGeom>
                    <a:noFill/>
                    <a:ln>
                      <a:noFill/>
                    </a:ln>
                  </pic:spPr>
                </pic:pic>
              </a:graphicData>
            </a:graphic>
          </wp:inline>
        </w:drawing>
      </w:r>
    </w:p>
    <w:p w14:paraId="0D1F7682" w14:textId="77777777" w:rsidR="004E5408" w:rsidRDefault="004E5408" w:rsidP="004E5408"/>
    <w:p w14:paraId="5B2B9382" w14:textId="36A691AE" w:rsidR="004E5408" w:rsidRPr="00442E0E" w:rsidRDefault="004E5408" w:rsidP="004E5408">
      <w:pPr>
        <w:rPr>
          <w:b/>
          <w:bCs/>
        </w:rPr>
      </w:pPr>
      <w:r w:rsidRPr="00442E0E">
        <w:rPr>
          <w:b/>
          <w:bCs/>
        </w:rPr>
        <w:t>Zusätzlich angefangene / erledigte User Stories:</w:t>
      </w:r>
    </w:p>
    <w:p w14:paraId="152FAF90" w14:textId="29B8BAB8" w:rsidR="004E5408" w:rsidRDefault="004E5408" w:rsidP="004E5408">
      <w:r w:rsidRPr="004E5408">
        <w:rPr>
          <w:noProof/>
        </w:rPr>
        <w:drawing>
          <wp:anchor distT="0" distB="0" distL="114300" distR="114300" simplePos="0" relativeHeight="251659264" behindDoc="0" locked="0" layoutInCell="1" allowOverlap="1" wp14:anchorId="2605A09B" wp14:editId="7221BBF7">
            <wp:simplePos x="0" y="0"/>
            <wp:positionH relativeFrom="column">
              <wp:posOffset>266130</wp:posOffset>
            </wp:positionH>
            <wp:positionV relativeFrom="paragraph">
              <wp:posOffset>186027</wp:posOffset>
            </wp:positionV>
            <wp:extent cx="5766179" cy="892175"/>
            <wp:effectExtent l="0" t="0" r="6350" b="3175"/>
            <wp:wrapNone/>
            <wp:docPr id="1415988282" name="Grafik 3"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88282" name="Grafik 3" descr="Ein Bild, das Text, Screenshot, Schrift enthält.&#10;&#10;KI-generierte Inhalte können fehlerhaft se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854" cy="892279"/>
                    </a:xfrm>
                    <a:prstGeom prst="rect">
                      <a:avLst/>
                    </a:prstGeom>
                    <a:noFill/>
                    <a:ln>
                      <a:noFill/>
                    </a:ln>
                  </pic:spPr>
                </pic:pic>
              </a:graphicData>
            </a:graphic>
            <wp14:sizeRelH relativeFrom="margin">
              <wp14:pctWidth>0</wp14:pctWidth>
            </wp14:sizeRelH>
          </wp:anchor>
        </w:drawing>
      </w:r>
    </w:p>
    <w:p w14:paraId="40EF13DB" w14:textId="127B92BB" w:rsidR="004E5408" w:rsidRPr="004E5408" w:rsidRDefault="004E5408" w:rsidP="004E5408"/>
    <w:p w14:paraId="5F0A5E39" w14:textId="77777777" w:rsidR="004E5408" w:rsidRDefault="004E5408" w:rsidP="004E5408"/>
    <w:p w14:paraId="251E01CF" w14:textId="77777777" w:rsidR="004E5408" w:rsidRDefault="004E5408" w:rsidP="004E5408"/>
    <w:p w14:paraId="0810823B" w14:textId="77777777" w:rsidR="004E5408" w:rsidRPr="004E5408" w:rsidRDefault="004E5408" w:rsidP="004E5408"/>
    <w:p w14:paraId="28FBC2C9" w14:textId="77777777" w:rsidR="00E15178" w:rsidRDefault="00236CAB">
      <w:pPr>
        <w:pStyle w:val="berschrift3"/>
        <w:numPr>
          <w:ilvl w:val="2"/>
          <w:numId w:val="2"/>
        </w:numPr>
        <w:spacing w:line="240" w:lineRule="auto"/>
      </w:pPr>
      <w:bookmarkStart w:id="34" w:name="_Toc194081203"/>
      <w:r w:rsidRPr="004460A6">
        <w:t>Sprint Retrospektive</w:t>
      </w:r>
      <w:bookmarkEnd w:id="34"/>
    </w:p>
    <w:p w14:paraId="0AD5C513" w14:textId="73AA528F" w:rsidR="004E5408" w:rsidRPr="004E5408" w:rsidRDefault="004E5408" w:rsidP="004E5408">
      <w:r w:rsidRPr="004E5408">
        <w:t>Während des Sprints lief die Zusammenarbeit im Team sehr gut, und wir konnten die geplanten Aufgaben erfolgreich umsetzen. Da wir sehr schnell fertig wurden, konnten wir auch noch zusätzliche User Stories beginnen und finalisieren. Allerdings wurde der Fortschritt bei der Fahrstreckenlogik durch Komplikationen mit dem Frontend stark verzögert.</w:t>
      </w:r>
    </w:p>
    <w:p w14:paraId="4CFA8012" w14:textId="77777777" w:rsidR="00E15178" w:rsidRPr="004460A6" w:rsidRDefault="00236CAB">
      <w:pPr>
        <w:pStyle w:val="berschrift3"/>
        <w:numPr>
          <w:ilvl w:val="2"/>
          <w:numId w:val="2"/>
        </w:numPr>
        <w:spacing w:line="240" w:lineRule="auto"/>
      </w:pPr>
      <w:bookmarkStart w:id="35" w:name="_Toc729203803"/>
      <w:r w:rsidRPr="004460A6">
        <w:t>Sprint Zusammenfassung</w:t>
      </w:r>
      <w:bookmarkEnd w:id="35"/>
    </w:p>
    <w:p w14:paraId="2BA226A1" w14:textId="48307AD4" w:rsidR="00E15178" w:rsidRDefault="004E5408">
      <w:r w:rsidRPr="004E5408">
        <w:t>Der Sprint verlief sehr gut. Basierend auf unserer Sprint-Velocity können wir davon ausgehen, dass wir den Endtermin voraussichtlich etwas schneller als geplant erreichen werden.</w:t>
      </w:r>
    </w:p>
    <w:p w14:paraId="580EB012" w14:textId="019E765B" w:rsidR="004E5408" w:rsidRPr="004E5408" w:rsidRDefault="004E5408" w:rsidP="004E5408">
      <w:r w:rsidRPr="004E5408">
        <w:rPr>
          <w:noProof/>
        </w:rPr>
        <w:drawing>
          <wp:inline distT="0" distB="0" distL="0" distR="0" wp14:anchorId="4E3811C6" wp14:editId="298A4E99">
            <wp:extent cx="5727700" cy="2833370"/>
            <wp:effectExtent l="0" t="0" r="6350" b="5080"/>
            <wp:docPr id="355441115" name="Grafik 5" descr="Ein Bild, das Text, Quittung,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41115" name="Grafik 5" descr="Ein Bild, das Text, Quittung, Screenshot, Reihe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833370"/>
                    </a:xfrm>
                    <a:prstGeom prst="rect">
                      <a:avLst/>
                    </a:prstGeom>
                    <a:noFill/>
                    <a:ln>
                      <a:noFill/>
                    </a:ln>
                  </pic:spPr>
                </pic:pic>
              </a:graphicData>
            </a:graphic>
          </wp:inline>
        </w:drawing>
      </w:r>
    </w:p>
    <w:p w14:paraId="5E82C693" w14:textId="77777777" w:rsidR="004E5408" w:rsidRPr="004460A6" w:rsidRDefault="004E5408"/>
    <w:p w14:paraId="20EE6B22" w14:textId="77777777" w:rsidR="00E15178" w:rsidRPr="004460A6" w:rsidRDefault="00236CAB">
      <w:pPr>
        <w:pStyle w:val="berschrift2"/>
        <w:numPr>
          <w:ilvl w:val="1"/>
          <w:numId w:val="2"/>
        </w:numPr>
        <w:spacing w:line="240" w:lineRule="auto"/>
      </w:pPr>
      <w:bookmarkStart w:id="36" w:name="_Toc562254915"/>
      <w:r w:rsidRPr="004460A6">
        <w:lastRenderedPageBreak/>
        <w:t>Sprint n</w:t>
      </w:r>
      <w:bookmarkEnd w:id="36"/>
    </w:p>
    <w:p w14:paraId="17AD93B2" w14:textId="77777777" w:rsidR="00E15178" w:rsidRPr="004460A6" w:rsidRDefault="00236CAB">
      <w:r w:rsidRPr="004460A6">
        <w:br w:type="page"/>
      </w:r>
    </w:p>
    <w:p w14:paraId="0DE4B5B7" w14:textId="77777777" w:rsidR="00E15178" w:rsidRPr="004460A6" w:rsidRDefault="00E15178"/>
    <w:p w14:paraId="3F0B3688" w14:textId="77777777" w:rsidR="00E15178" w:rsidRPr="004460A6" w:rsidRDefault="00236CAB">
      <w:pPr>
        <w:pStyle w:val="berschrift1"/>
        <w:numPr>
          <w:ilvl w:val="0"/>
          <w:numId w:val="2"/>
        </w:numPr>
        <w:spacing w:line="240" w:lineRule="auto"/>
      </w:pPr>
      <w:bookmarkStart w:id="37" w:name="_Toc1526420175"/>
      <w:r w:rsidRPr="004460A6">
        <w:t>Installation / Software deployment</w:t>
      </w:r>
      <w:bookmarkEnd w:id="37"/>
    </w:p>
    <w:p w14:paraId="4CD65AC4" w14:textId="77777777" w:rsidR="00E15178" w:rsidRPr="004460A6" w:rsidRDefault="00236CAB">
      <w:pPr>
        <w:rPr>
          <w:color w:val="D9D9D9" w:themeColor="background1" w:themeShade="D9"/>
        </w:rPr>
      </w:pPr>
      <w:r w:rsidRPr="004460A6">
        <w:rPr>
          <w:color w:val="D9D9D9" w:themeColor="background1" w:themeShade="D9"/>
        </w:rPr>
        <w:t>Anleitung welche Schritte notwendig sind um das fertige SW Produkt zu installieren und in Betrieb zu nehmen.</w:t>
      </w:r>
    </w:p>
    <w:p w14:paraId="458805D4" w14:textId="77777777" w:rsidR="00E15178" w:rsidRPr="004460A6" w:rsidRDefault="00236CAB">
      <w:pPr>
        <w:pStyle w:val="berschrift1"/>
        <w:numPr>
          <w:ilvl w:val="0"/>
          <w:numId w:val="2"/>
        </w:numPr>
        <w:spacing w:line="240" w:lineRule="auto"/>
      </w:pPr>
      <w:bookmarkStart w:id="38" w:name="_Toc1271613368"/>
      <w:r w:rsidRPr="004460A6">
        <w:t>Projektabschluß</w:t>
      </w:r>
      <w:bookmarkEnd w:id="38"/>
    </w:p>
    <w:p w14:paraId="2B2C557D" w14:textId="77777777" w:rsidR="00E15178" w:rsidRPr="004460A6" w:rsidRDefault="00236CAB">
      <w:pPr>
        <w:pStyle w:val="berschrift2"/>
        <w:numPr>
          <w:ilvl w:val="1"/>
          <w:numId w:val="2"/>
        </w:numPr>
        <w:spacing w:line="240" w:lineRule="auto"/>
      </w:pPr>
      <w:bookmarkStart w:id="39" w:name="_Toc1743416473"/>
      <w:r w:rsidRPr="004460A6">
        <w:t>Projektzusammenfassung</w:t>
      </w:r>
      <w:bookmarkEnd w:id="39"/>
    </w:p>
    <w:p w14:paraId="6CE890DB" w14:textId="77777777" w:rsidR="00E15178" w:rsidRPr="004460A6" w:rsidRDefault="00236CAB">
      <w:pPr>
        <w:rPr>
          <w:color w:val="D9D9D9" w:themeColor="background1" w:themeShade="D9"/>
        </w:rPr>
      </w:pPr>
      <w:r w:rsidRPr="004460A6">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7151C69F" w14:textId="77777777" w:rsidR="00E15178" w:rsidRPr="004460A6" w:rsidRDefault="00236CAB">
      <w:pPr>
        <w:pStyle w:val="berschrift2"/>
        <w:numPr>
          <w:ilvl w:val="1"/>
          <w:numId w:val="2"/>
        </w:numPr>
        <w:spacing w:line="240" w:lineRule="auto"/>
      </w:pPr>
      <w:bookmarkStart w:id="40" w:name="_Toc1717973310"/>
      <w:r w:rsidRPr="004460A6">
        <w:t>Attachments</w:t>
      </w:r>
      <w:bookmarkEnd w:id="40"/>
    </w:p>
    <w:p w14:paraId="1909486F" w14:textId="77777777" w:rsidR="00E15178" w:rsidRPr="004460A6" w:rsidRDefault="00236CAB">
      <w:pPr>
        <w:rPr>
          <w:color w:val="D9D9D9" w:themeColor="background1" w:themeShade="D9"/>
        </w:rPr>
      </w:pPr>
      <w:r w:rsidRPr="004460A6">
        <w:rPr>
          <w:color w:val="D9D9D9" w:themeColor="background1" w:themeShade="D9"/>
        </w:rPr>
        <w:t>Tabellarische Auflistung der Projektdateien.</w:t>
      </w:r>
    </w:p>
    <w:p w14:paraId="33F1F913" w14:textId="77777777" w:rsidR="00E15178" w:rsidRPr="004460A6" w:rsidRDefault="00236CAB">
      <w:pPr>
        <w:rPr>
          <w:color w:val="D9D9D9" w:themeColor="background1" w:themeShade="D9"/>
        </w:rPr>
      </w:pPr>
      <w:r w:rsidRPr="004460A6">
        <w:rPr>
          <w:color w:val="D9D9D9" w:themeColor="background1" w:themeShade="D9"/>
        </w:rPr>
        <w:t>z.B.: ZIP-File mit dem Quellcode, Projektpräsentationen, ...</w:t>
      </w:r>
    </w:p>
    <w:p w14:paraId="66204FF1" w14:textId="77777777" w:rsidR="00E15178" w:rsidRPr="004460A6" w:rsidRDefault="00E15178"/>
    <w:p w14:paraId="2DBF0D7D" w14:textId="5DDB1438" w:rsidR="00E15178" w:rsidRDefault="00E15178" w:rsidP="04110975">
      <w:pPr>
        <w:pStyle w:val="berschrift2"/>
      </w:pPr>
    </w:p>
    <w:sectPr w:rsidR="00E15178">
      <w:headerReference w:type="default" r:id="rId19"/>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6CC20" w14:textId="77777777" w:rsidR="005E4AFF" w:rsidRPr="004460A6" w:rsidRDefault="005E4AFF">
      <w:r w:rsidRPr="004460A6">
        <w:separator/>
      </w:r>
    </w:p>
  </w:endnote>
  <w:endnote w:type="continuationSeparator" w:id="0">
    <w:p w14:paraId="34F81F2D" w14:textId="77777777" w:rsidR="005E4AFF" w:rsidRPr="004460A6" w:rsidRDefault="005E4AFF">
      <w:r w:rsidRPr="004460A6">
        <w:continuationSeparator/>
      </w:r>
    </w:p>
  </w:endnote>
  <w:endnote w:type="continuationNotice" w:id="1">
    <w:p w14:paraId="3D78F483" w14:textId="77777777" w:rsidR="005E4AFF" w:rsidRPr="004460A6" w:rsidRDefault="005E4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Content>
      <w:p w14:paraId="1C36B14E" w14:textId="77777777" w:rsidR="00E15178" w:rsidRPr="004460A6" w:rsidRDefault="00236CAB">
        <w:pPr>
          <w:pStyle w:val="Fuzeile"/>
          <w:framePr w:wrap="auto" w:vAnchor="text" w:hAnchor="margin" w:xAlign="right" w:y="1"/>
          <w:rPr>
            <w:rStyle w:val="Seitenzahl"/>
          </w:rPr>
        </w:pPr>
        <w:r w:rsidRPr="004460A6">
          <w:rPr>
            <w:rStyle w:val="Seitenzahl"/>
          </w:rPr>
          <w:fldChar w:fldCharType="begin"/>
        </w:r>
        <w:r w:rsidRPr="004460A6">
          <w:rPr>
            <w:rStyle w:val="Seitenzahl"/>
          </w:rPr>
          <w:instrText xml:space="preserve"> PAGE </w:instrText>
        </w:r>
        <w:r w:rsidRPr="004460A6">
          <w:rPr>
            <w:rStyle w:val="Seitenzahl"/>
          </w:rPr>
          <w:fldChar w:fldCharType="end"/>
        </w:r>
      </w:p>
    </w:sdtContent>
  </w:sdt>
  <w:p w14:paraId="6B62F1B3" w14:textId="77777777" w:rsidR="00E15178" w:rsidRPr="004460A6" w:rsidRDefault="00E1517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0A8DB" w14:textId="483B1A36" w:rsidR="00E15178" w:rsidRPr="004460A6" w:rsidRDefault="00236CAB">
    <w:pPr>
      <w:pStyle w:val="Fuzeile"/>
      <w:ind w:right="360"/>
    </w:pPr>
    <w:ins w:id="41" w:author="Hechenberger Tim" w:date="2025-02-06T09:55:00Z" w16du:dateUtc="2025-02-06T08:55:00Z">
      <w:r w:rsidRPr="004460A6">
        <w:t>&lt;</w:t>
      </w:r>
      <w:r w:rsidR="001015EC" w:rsidRPr="004460A6">
        <w:t>SYP4MBOT</w:t>
      </w:r>
      <w:r w:rsidRPr="004460A6">
        <w:t>&gt;</w:t>
      </w:r>
      <w:r w:rsidRPr="004460A6">
        <w:ptab w:relativeTo="margin" w:alignment="center" w:leader="none"/>
      </w:r>
      <w:r w:rsidRPr="004460A6">
        <w:ptab w:relativeTo="margin" w:alignment="right" w:leader="none"/>
      </w:r>
      <w:r w:rsidRPr="004460A6">
        <w:fldChar w:fldCharType="begin"/>
      </w:r>
      <w:r w:rsidRPr="004460A6">
        <w:instrText xml:space="preserve"> PAGE  \* MERGEFORMAT </w:instrText>
      </w:r>
      <w:r w:rsidRPr="004460A6">
        <w:fldChar w:fldCharType="separate"/>
      </w:r>
      <w:r w:rsidRPr="004460A6">
        <w:t>1</w:t>
      </w:r>
      <w:r w:rsidRPr="004460A6">
        <w:fldChar w:fldCharType="end"/>
      </w:r>
      <w:r w:rsidRPr="004460A6">
        <w:t>/</w:t>
      </w:r>
      <w:r w:rsidR="00434A1C" w:rsidRPr="004460A6">
        <w:fldChar w:fldCharType="begin"/>
      </w:r>
    </w:ins>
    <w:r w:rsidR="00434A1C" w:rsidRPr="004460A6">
      <w:instrText>SECTIONPAGES  \* MERGEFORMAT</w:instrText>
    </w:r>
    <w:ins w:id="42" w:author="Hechenberger Tim" w:date="2025-02-06T09:55:00Z" w16du:dateUtc="2025-02-06T08:55:00Z">
      <w:r w:rsidR="00434A1C" w:rsidRPr="004460A6">
        <w:fldChar w:fldCharType="separate"/>
      </w:r>
    </w:ins>
    <w:r w:rsidR="000F03CB">
      <w:rPr>
        <w:noProof/>
      </w:rPr>
      <w:t>14</w:t>
    </w:r>
    <w:ins w:id="43" w:author="Hechenberger Tim" w:date="2025-02-06T09:55:00Z" w16du:dateUtc="2025-02-06T08:55:00Z">
      <w:r w:rsidR="00434A1C" w:rsidRPr="004460A6">
        <w:fldChar w:fldCharType="end"/>
      </w:r>
    </w:ins>
    <w:r w:rsidRPr="004460A6">
      <w:t>&lt;</w:t>
    </w:r>
    <w:r w:rsidR="003A39A7" w:rsidRPr="004460A6">
      <w:t>SYP4</w:t>
    </w:r>
    <w:r w:rsidR="00834AB4" w:rsidRPr="004460A6">
      <w:t>_</w:t>
    </w:r>
    <w:r w:rsidR="00766FAF" w:rsidRPr="004460A6">
      <w:t>MBOT</w:t>
    </w:r>
    <w:r w:rsidR="00834AB4" w:rsidRPr="004460A6">
      <w:t>_G1</w:t>
    </w:r>
    <w:r w:rsidR="00766FAF" w:rsidRPr="004460A6">
      <w:t xml:space="preserve"> </w:t>
    </w:r>
    <w:r w:rsidRPr="004460A6">
      <w:t>&gt;</w:t>
    </w:r>
    <w:r w:rsidRPr="004460A6">
      <w:ptab w:relativeTo="margin" w:alignment="center" w:leader="none"/>
    </w:r>
    <w:r w:rsidRPr="004460A6">
      <w:ptab w:relativeTo="margin" w:alignment="right" w:leader="none"/>
    </w:r>
    <w:r w:rsidRPr="004460A6">
      <w:fldChar w:fldCharType="begin"/>
    </w:r>
    <w:r w:rsidRPr="004460A6">
      <w:instrText xml:space="preserve"> PAGE  \* MERGEFORMAT </w:instrText>
    </w:r>
    <w:r w:rsidRPr="004460A6">
      <w:fldChar w:fldCharType="separate"/>
    </w:r>
    <w:r w:rsidRPr="004460A6">
      <w:t>1</w:t>
    </w:r>
    <w:r w:rsidRPr="004460A6">
      <w:fldChar w:fldCharType="end"/>
    </w:r>
    <w:r w:rsidRPr="004460A6">
      <w:t>/</w:t>
    </w:r>
    <w:fldSimple w:instr=" SECTIONPAGES  \* MERGEFORMAT ">
      <w:r w:rsidR="000F03CB">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1A237" w14:textId="77777777" w:rsidR="005E4AFF" w:rsidRPr="004460A6" w:rsidRDefault="005E4AFF">
      <w:r w:rsidRPr="004460A6">
        <w:separator/>
      </w:r>
    </w:p>
  </w:footnote>
  <w:footnote w:type="continuationSeparator" w:id="0">
    <w:p w14:paraId="5CDE08BC" w14:textId="77777777" w:rsidR="005E4AFF" w:rsidRPr="004460A6" w:rsidRDefault="005E4AFF">
      <w:r w:rsidRPr="004460A6">
        <w:continuationSeparator/>
      </w:r>
    </w:p>
  </w:footnote>
  <w:footnote w:type="continuationNotice" w:id="1">
    <w:p w14:paraId="5F167B01" w14:textId="77777777" w:rsidR="005E4AFF" w:rsidRPr="004460A6" w:rsidRDefault="005E4A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57102" w14:textId="77777777" w:rsidR="00E15178" w:rsidRPr="004460A6" w:rsidRDefault="00236CAB">
    <w:pPr>
      <w:pStyle w:val="Kopfzeile"/>
    </w:pPr>
    <w:r w:rsidRPr="004460A6">
      <w:rPr>
        <w:noProof/>
      </w:rPr>
      <w:drawing>
        <wp:inline distT="0" distB="0" distL="114300" distR="114300" wp14:anchorId="59DD4DE0" wp14:editId="07777777">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rsidRPr="004460A6">
      <w:ptab w:relativeTo="margin" w:alignment="center" w:leader="none"/>
    </w:r>
    <w:r w:rsidRPr="004460A6">
      <w:t>HTL Saalfelden</w:t>
    </w:r>
    <w:r w:rsidRPr="004460A6">
      <w:ptab w:relativeTo="margin" w:alignment="right" w:leader="none"/>
    </w:r>
    <w:r w:rsidRPr="004460A6">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3464577"/>
    <w:multiLevelType w:val="hybridMultilevel"/>
    <w:tmpl w:val="A4442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13384F"/>
    <w:multiLevelType w:val="hybridMultilevel"/>
    <w:tmpl w:val="94CCE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224BE5"/>
    <w:multiLevelType w:val="hybridMultilevel"/>
    <w:tmpl w:val="8C9009A0"/>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85E140F"/>
    <w:multiLevelType w:val="hybridMultilevel"/>
    <w:tmpl w:val="608EB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E42860"/>
    <w:multiLevelType w:val="hybridMultilevel"/>
    <w:tmpl w:val="DF2A03B6"/>
    <w:lvl w:ilvl="0" w:tplc="0407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B430F3A"/>
    <w:multiLevelType w:val="hybridMultilevel"/>
    <w:tmpl w:val="FC20E7CC"/>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58A2E38"/>
    <w:multiLevelType w:val="hybridMultilevel"/>
    <w:tmpl w:val="CB8EB0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49FA4F20"/>
    <w:multiLevelType w:val="hybridMultilevel"/>
    <w:tmpl w:val="65920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F82EDE"/>
    <w:multiLevelType w:val="hybridMultilevel"/>
    <w:tmpl w:val="FA788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5A570E"/>
    <w:multiLevelType w:val="hybridMultilevel"/>
    <w:tmpl w:val="1A860E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C253E32"/>
    <w:multiLevelType w:val="hybridMultilevel"/>
    <w:tmpl w:val="6DBE6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891CD0"/>
    <w:multiLevelType w:val="hybridMultilevel"/>
    <w:tmpl w:val="33A46B18"/>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7963FE9"/>
    <w:multiLevelType w:val="hybridMultilevel"/>
    <w:tmpl w:val="F208B126"/>
    <w:lvl w:ilvl="0" w:tplc="0407000B">
      <w:start w:val="1"/>
      <w:numFmt w:val="bullet"/>
      <w:lvlText w:val=""/>
      <w:lvlJc w:val="left"/>
      <w:pPr>
        <w:ind w:left="1080" w:hanging="360"/>
      </w:pPr>
      <w:rPr>
        <w:rFonts w:ascii="Wingdings" w:hAnsi="Wingdings" w:hint="default"/>
      </w:rPr>
    </w:lvl>
    <w:lvl w:ilvl="1" w:tplc="0407000B">
      <w:start w:val="1"/>
      <w:numFmt w:val="bullet"/>
      <w:lvlText w:val=""/>
      <w:lvlJc w:val="left"/>
      <w:pPr>
        <w:ind w:left="1800" w:hanging="360"/>
      </w:pPr>
      <w:rPr>
        <w:rFonts w:ascii="Wingdings" w:hAnsi="Wingdings"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A9B1515"/>
    <w:multiLevelType w:val="hybridMultilevel"/>
    <w:tmpl w:val="D2688E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7B357E"/>
    <w:multiLevelType w:val="hybridMultilevel"/>
    <w:tmpl w:val="36C21B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9CA002C"/>
    <w:multiLevelType w:val="hybridMultilevel"/>
    <w:tmpl w:val="AEA80D4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7D5E54D4"/>
    <w:multiLevelType w:val="hybridMultilevel"/>
    <w:tmpl w:val="B1F0C88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042827247">
    <w:abstractNumId w:val="18"/>
  </w:num>
  <w:num w:numId="2" w16cid:durableId="144787698">
    <w:abstractNumId w:val="0"/>
  </w:num>
  <w:num w:numId="3" w16cid:durableId="697701062">
    <w:abstractNumId w:val="15"/>
  </w:num>
  <w:num w:numId="4" w16cid:durableId="698628432">
    <w:abstractNumId w:val="14"/>
  </w:num>
  <w:num w:numId="5" w16cid:durableId="128600119">
    <w:abstractNumId w:val="4"/>
  </w:num>
  <w:num w:numId="6" w16cid:durableId="325716937">
    <w:abstractNumId w:val="12"/>
  </w:num>
  <w:num w:numId="7" w16cid:durableId="249193122">
    <w:abstractNumId w:val="6"/>
  </w:num>
  <w:num w:numId="8" w16cid:durableId="918751755">
    <w:abstractNumId w:val="2"/>
  </w:num>
  <w:num w:numId="9" w16cid:durableId="1941184790">
    <w:abstractNumId w:val="16"/>
  </w:num>
  <w:num w:numId="10" w16cid:durableId="236483508">
    <w:abstractNumId w:val="3"/>
  </w:num>
  <w:num w:numId="11" w16cid:durableId="662700317">
    <w:abstractNumId w:val="13"/>
  </w:num>
  <w:num w:numId="12" w16cid:durableId="60754877">
    <w:abstractNumId w:val="17"/>
  </w:num>
  <w:num w:numId="13" w16cid:durableId="1183471933">
    <w:abstractNumId w:val="8"/>
  </w:num>
  <w:num w:numId="14" w16cid:durableId="1495144454">
    <w:abstractNumId w:val="1"/>
  </w:num>
  <w:num w:numId="15" w16cid:durableId="939869766">
    <w:abstractNumId w:val="5"/>
  </w:num>
  <w:num w:numId="16" w16cid:durableId="319503215">
    <w:abstractNumId w:val="10"/>
  </w:num>
  <w:num w:numId="17" w16cid:durableId="1861162884">
    <w:abstractNumId w:val="11"/>
  </w:num>
  <w:num w:numId="18" w16cid:durableId="308822201">
    <w:abstractNumId w:val="7"/>
  </w:num>
  <w:num w:numId="19" w16cid:durableId="10836015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chenberger Tim">
    <w15:presenceInfo w15:providerId="AD" w15:userId="S::tim.hechenberger@htl-saalfelden.at::093c6863-ec22-468a-9ff4-dc91df2ed9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0169B"/>
    <w:rsid w:val="0001325F"/>
    <w:rsid w:val="00013B2F"/>
    <w:rsid w:val="00037EE1"/>
    <w:rsid w:val="00052E37"/>
    <w:rsid w:val="00064A74"/>
    <w:rsid w:val="00065F04"/>
    <w:rsid w:val="000672A8"/>
    <w:rsid w:val="00071270"/>
    <w:rsid w:val="00077216"/>
    <w:rsid w:val="00080C31"/>
    <w:rsid w:val="00086EA4"/>
    <w:rsid w:val="00090696"/>
    <w:rsid w:val="00091EA5"/>
    <w:rsid w:val="0009393E"/>
    <w:rsid w:val="000973F4"/>
    <w:rsid w:val="000B0C4D"/>
    <w:rsid w:val="000B5FC9"/>
    <w:rsid w:val="000C031E"/>
    <w:rsid w:val="000C4221"/>
    <w:rsid w:val="000C5A51"/>
    <w:rsid w:val="000D317C"/>
    <w:rsid w:val="000D6A65"/>
    <w:rsid w:val="000E094E"/>
    <w:rsid w:val="000E4C4A"/>
    <w:rsid w:val="000F03CB"/>
    <w:rsid w:val="000F2A0A"/>
    <w:rsid w:val="001015EC"/>
    <w:rsid w:val="00101D0B"/>
    <w:rsid w:val="00112366"/>
    <w:rsid w:val="0012127F"/>
    <w:rsid w:val="00123B25"/>
    <w:rsid w:val="0012786D"/>
    <w:rsid w:val="00150268"/>
    <w:rsid w:val="00153331"/>
    <w:rsid w:val="0015548C"/>
    <w:rsid w:val="00165173"/>
    <w:rsid w:val="001A0E7A"/>
    <w:rsid w:val="001A575A"/>
    <w:rsid w:val="001A70A1"/>
    <w:rsid w:val="001B4D8B"/>
    <w:rsid w:val="001C2308"/>
    <w:rsid w:val="001D0649"/>
    <w:rsid w:val="001D2ED3"/>
    <w:rsid w:val="001E09EF"/>
    <w:rsid w:val="001E12D5"/>
    <w:rsid w:val="00203627"/>
    <w:rsid w:val="002114C8"/>
    <w:rsid w:val="002319A4"/>
    <w:rsid w:val="0023284F"/>
    <w:rsid w:val="002356F6"/>
    <w:rsid w:val="00236CAB"/>
    <w:rsid w:val="002515C8"/>
    <w:rsid w:val="00252204"/>
    <w:rsid w:val="00264858"/>
    <w:rsid w:val="002674CC"/>
    <w:rsid w:val="002A04C9"/>
    <w:rsid w:val="002A2DE0"/>
    <w:rsid w:val="002A34AD"/>
    <w:rsid w:val="002B4B92"/>
    <w:rsid w:val="002F565C"/>
    <w:rsid w:val="002F72EA"/>
    <w:rsid w:val="003028F0"/>
    <w:rsid w:val="003074E6"/>
    <w:rsid w:val="003203A0"/>
    <w:rsid w:val="00325188"/>
    <w:rsid w:val="003334B3"/>
    <w:rsid w:val="003350D2"/>
    <w:rsid w:val="00342B5F"/>
    <w:rsid w:val="003508B8"/>
    <w:rsid w:val="0035148E"/>
    <w:rsid w:val="00356033"/>
    <w:rsid w:val="00357508"/>
    <w:rsid w:val="0037101E"/>
    <w:rsid w:val="003717A0"/>
    <w:rsid w:val="003801AF"/>
    <w:rsid w:val="00390DB6"/>
    <w:rsid w:val="003A277B"/>
    <w:rsid w:val="003A27FD"/>
    <w:rsid w:val="003A39A7"/>
    <w:rsid w:val="003B3C9B"/>
    <w:rsid w:val="003C07B0"/>
    <w:rsid w:val="003E5C6F"/>
    <w:rsid w:val="003E73B7"/>
    <w:rsid w:val="003F1380"/>
    <w:rsid w:val="003F6E69"/>
    <w:rsid w:val="004029E8"/>
    <w:rsid w:val="00405792"/>
    <w:rsid w:val="00410BCC"/>
    <w:rsid w:val="00411DFB"/>
    <w:rsid w:val="00417C43"/>
    <w:rsid w:val="00433774"/>
    <w:rsid w:val="00434A1C"/>
    <w:rsid w:val="00435FCD"/>
    <w:rsid w:val="00442E0E"/>
    <w:rsid w:val="004459C9"/>
    <w:rsid w:val="004460A6"/>
    <w:rsid w:val="00453887"/>
    <w:rsid w:val="004718F1"/>
    <w:rsid w:val="0048049E"/>
    <w:rsid w:val="004816A6"/>
    <w:rsid w:val="00485F0E"/>
    <w:rsid w:val="0049488B"/>
    <w:rsid w:val="004B1FD1"/>
    <w:rsid w:val="004D5E1E"/>
    <w:rsid w:val="004E1DA7"/>
    <w:rsid w:val="004E1F7E"/>
    <w:rsid w:val="004E5408"/>
    <w:rsid w:val="004F7609"/>
    <w:rsid w:val="00505530"/>
    <w:rsid w:val="005221AC"/>
    <w:rsid w:val="00530E48"/>
    <w:rsid w:val="005359EF"/>
    <w:rsid w:val="00544F43"/>
    <w:rsid w:val="00552D35"/>
    <w:rsid w:val="005548CF"/>
    <w:rsid w:val="00575153"/>
    <w:rsid w:val="005816FF"/>
    <w:rsid w:val="00584459"/>
    <w:rsid w:val="00593AF4"/>
    <w:rsid w:val="005A7B2C"/>
    <w:rsid w:val="005B21CC"/>
    <w:rsid w:val="005B6D2C"/>
    <w:rsid w:val="005C3800"/>
    <w:rsid w:val="005C3DA8"/>
    <w:rsid w:val="005D7947"/>
    <w:rsid w:val="005E1A5C"/>
    <w:rsid w:val="005E4AFF"/>
    <w:rsid w:val="005E5A8B"/>
    <w:rsid w:val="005F60D8"/>
    <w:rsid w:val="006151DA"/>
    <w:rsid w:val="006214C8"/>
    <w:rsid w:val="00622690"/>
    <w:rsid w:val="00633781"/>
    <w:rsid w:val="00634257"/>
    <w:rsid w:val="00634AD2"/>
    <w:rsid w:val="006578B0"/>
    <w:rsid w:val="00664179"/>
    <w:rsid w:val="006765E1"/>
    <w:rsid w:val="006B3BC1"/>
    <w:rsid w:val="006C3A5E"/>
    <w:rsid w:val="006D3253"/>
    <w:rsid w:val="006E407E"/>
    <w:rsid w:val="006F36DA"/>
    <w:rsid w:val="0070591E"/>
    <w:rsid w:val="00716C18"/>
    <w:rsid w:val="00723AAA"/>
    <w:rsid w:val="00725DB0"/>
    <w:rsid w:val="00730AFA"/>
    <w:rsid w:val="00730D86"/>
    <w:rsid w:val="0074290B"/>
    <w:rsid w:val="0074505C"/>
    <w:rsid w:val="00751C2B"/>
    <w:rsid w:val="007656B3"/>
    <w:rsid w:val="00766FAF"/>
    <w:rsid w:val="007745A1"/>
    <w:rsid w:val="00776BC4"/>
    <w:rsid w:val="00791335"/>
    <w:rsid w:val="00791B17"/>
    <w:rsid w:val="007A12A2"/>
    <w:rsid w:val="007A2CDD"/>
    <w:rsid w:val="007B7311"/>
    <w:rsid w:val="007B7FF0"/>
    <w:rsid w:val="007C79A3"/>
    <w:rsid w:val="007F0F8E"/>
    <w:rsid w:val="00834AB4"/>
    <w:rsid w:val="00842BF9"/>
    <w:rsid w:val="00843423"/>
    <w:rsid w:val="00843EF5"/>
    <w:rsid w:val="00851761"/>
    <w:rsid w:val="008664EC"/>
    <w:rsid w:val="0087378E"/>
    <w:rsid w:val="008A313C"/>
    <w:rsid w:val="008A75E0"/>
    <w:rsid w:val="008A7EF9"/>
    <w:rsid w:val="008A7F98"/>
    <w:rsid w:val="008C026B"/>
    <w:rsid w:val="008C76FB"/>
    <w:rsid w:val="008D2CB1"/>
    <w:rsid w:val="008D5AB7"/>
    <w:rsid w:val="008D670D"/>
    <w:rsid w:val="008E4B87"/>
    <w:rsid w:val="00901678"/>
    <w:rsid w:val="00906A86"/>
    <w:rsid w:val="00907FF6"/>
    <w:rsid w:val="00916209"/>
    <w:rsid w:val="00921E90"/>
    <w:rsid w:val="009238C2"/>
    <w:rsid w:val="00931CBC"/>
    <w:rsid w:val="00935CDB"/>
    <w:rsid w:val="0094053C"/>
    <w:rsid w:val="009567D7"/>
    <w:rsid w:val="00966186"/>
    <w:rsid w:val="00966B61"/>
    <w:rsid w:val="00975EA9"/>
    <w:rsid w:val="00997567"/>
    <w:rsid w:val="009B0660"/>
    <w:rsid w:val="009B2D4B"/>
    <w:rsid w:val="009B7C85"/>
    <w:rsid w:val="009C5EBA"/>
    <w:rsid w:val="009E1AFC"/>
    <w:rsid w:val="009E5637"/>
    <w:rsid w:val="00A02515"/>
    <w:rsid w:val="00A073BF"/>
    <w:rsid w:val="00A240FB"/>
    <w:rsid w:val="00A2629F"/>
    <w:rsid w:val="00A27808"/>
    <w:rsid w:val="00A34431"/>
    <w:rsid w:val="00A45C1A"/>
    <w:rsid w:val="00A51801"/>
    <w:rsid w:val="00A51B15"/>
    <w:rsid w:val="00A52ED5"/>
    <w:rsid w:val="00A64857"/>
    <w:rsid w:val="00A7302A"/>
    <w:rsid w:val="00A7581D"/>
    <w:rsid w:val="00A90EA7"/>
    <w:rsid w:val="00A91910"/>
    <w:rsid w:val="00A92569"/>
    <w:rsid w:val="00AA45FF"/>
    <w:rsid w:val="00AB4FC5"/>
    <w:rsid w:val="00AB4FC8"/>
    <w:rsid w:val="00AE1DE8"/>
    <w:rsid w:val="00AF4DE5"/>
    <w:rsid w:val="00B064B3"/>
    <w:rsid w:val="00B0653E"/>
    <w:rsid w:val="00B065B5"/>
    <w:rsid w:val="00B06BB9"/>
    <w:rsid w:val="00B1041A"/>
    <w:rsid w:val="00B13A24"/>
    <w:rsid w:val="00B34FAB"/>
    <w:rsid w:val="00B35385"/>
    <w:rsid w:val="00B40281"/>
    <w:rsid w:val="00B520AE"/>
    <w:rsid w:val="00B562D9"/>
    <w:rsid w:val="00B566ED"/>
    <w:rsid w:val="00B5684D"/>
    <w:rsid w:val="00B575A8"/>
    <w:rsid w:val="00B57814"/>
    <w:rsid w:val="00B62969"/>
    <w:rsid w:val="00B70E17"/>
    <w:rsid w:val="00B72111"/>
    <w:rsid w:val="00B8262E"/>
    <w:rsid w:val="00B83543"/>
    <w:rsid w:val="00B91C7C"/>
    <w:rsid w:val="00B9507B"/>
    <w:rsid w:val="00BB1A33"/>
    <w:rsid w:val="00BB70C3"/>
    <w:rsid w:val="00BC0D88"/>
    <w:rsid w:val="00BD593E"/>
    <w:rsid w:val="00BE5C6B"/>
    <w:rsid w:val="00BF638D"/>
    <w:rsid w:val="00C00F1E"/>
    <w:rsid w:val="00C0221A"/>
    <w:rsid w:val="00C136FC"/>
    <w:rsid w:val="00C34CE2"/>
    <w:rsid w:val="00C470CD"/>
    <w:rsid w:val="00C47A62"/>
    <w:rsid w:val="00C553F0"/>
    <w:rsid w:val="00C558C9"/>
    <w:rsid w:val="00C63656"/>
    <w:rsid w:val="00C713BC"/>
    <w:rsid w:val="00C84CC7"/>
    <w:rsid w:val="00C855E1"/>
    <w:rsid w:val="00C87BCF"/>
    <w:rsid w:val="00CA198C"/>
    <w:rsid w:val="00CB067D"/>
    <w:rsid w:val="00CC55E0"/>
    <w:rsid w:val="00CC601F"/>
    <w:rsid w:val="00CE4726"/>
    <w:rsid w:val="00D00D56"/>
    <w:rsid w:val="00D05A49"/>
    <w:rsid w:val="00D12764"/>
    <w:rsid w:val="00D26523"/>
    <w:rsid w:val="00D305F3"/>
    <w:rsid w:val="00D41D47"/>
    <w:rsid w:val="00D543E4"/>
    <w:rsid w:val="00D5559E"/>
    <w:rsid w:val="00D61DB4"/>
    <w:rsid w:val="00D62F58"/>
    <w:rsid w:val="00D63176"/>
    <w:rsid w:val="00D833AE"/>
    <w:rsid w:val="00D930BE"/>
    <w:rsid w:val="00DB61B4"/>
    <w:rsid w:val="00DD4DAB"/>
    <w:rsid w:val="00DE18FF"/>
    <w:rsid w:val="00DF6D02"/>
    <w:rsid w:val="00E13D16"/>
    <w:rsid w:val="00E14BC9"/>
    <w:rsid w:val="00E15178"/>
    <w:rsid w:val="00E15D87"/>
    <w:rsid w:val="00E15E95"/>
    <w:rsid w:val="00E30E94"/>
    <w:rsid w:val="00E30EE5"/>
    <w:rsid w:val="00E31BCB"/>
    <w:rsid w:val="00E3275F"/>
    <w:rsid w:val="00E67E70"/>
    <w:rsid w:val="00E70797"/>
    <w:rsid w:val="00E82283"/>
    <w:rsid w:val="00EA3B72"/>
    <w:rsid w:val="00EA635D"/>
    <w:rsid w:val="00EB53DF"/>
    <w:rsid w:val="00EC7E1F"/>
    <w:rsid w:val="00ED53FB"/>
    <w:rsid w:val="00EE05D7"/>
    <w:rsid w:val="00EE50A1"/>
    <w:rsid w:val="00EF2813"/>
    <w:rsid w:val="00EF636A"/>
    <w:rsid w:val="00F04237"/>
    <w:rsid w:val="00F1505A"/>
    <w:rsid w:val="00F21F6A"/>
    <w:rsid w:val="00F31ED1"/>
    <w:rsid w:val="00F3569E"/>
    <w:rsid w:val="00F36344"/>
    <w:rsid w:val="00F40A21"/>
    <w:rsid w:val="00F52A98"/>
    <w:rsid w:val="00F62DB3"/>
    <w:rsid w:val="00F65658"/>
    <w:rsid w:val="00F66A73"/>
    <w:rsid w:val="00F73304"/>
    <w:rsid w:val="00F74F9D"/>
    <w:rsid w:val="00F7537D"/>
    <w:rsid w:val="00F84382"/>
    <w:rsid w:val="00F94A82"/>
    <w:rsid w:val="00F95B12"/>
    <w:rsid w:val="00FA2DF1"/>
    <w:rsid w:val="00FB0C01"/>
    <w:rsid w:val="00FB6EC4"/>
    <w:rsid w:val="00FB7509"/>
    <w:rsid w:val="00FC4407"/>
    <w:rsid w:val="00FD184C"/>
    <w:rsid w:val="00FE1DD7"/>
    <w:rsid w:val="00FE288D"/>
    <w:rsid w:val="00FF524A"/>
    <w:rsid w:val="00FF6228"/>
    <w:rsid w:val="04110975"/>
    <w:rsid w:val="067F8CFD"/>
    <w:rsid w:val="16FD99E3"/>
    <w:rsid w:val="1B778425"/>
    <w:rsid w:val="1E116001"/>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BF33"/>
  <w15:docId w15:val="{74F4EB21-586E-48AB-A54D-C630D77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2690"/>
    <w:rPr>
      <w:rFonts w:asciiTheme="minorHAnsi" w:eastAsiaTheme="minorHAnsi" w:hAnsiTheme="minorHAnsi" w:cstheme="minorBidi"/>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rPr>
  </w:style>
  <w:style w:type="character" w:styleId="NichtaufgelsteErwhnung">
    <w:name w:val="Unresolved Mention"/>
    <w:basedOn w:val="Absatz-Standardschriftart"/>
    <w:uiPriority w:val="99"/>
    <w:semiHidden/>
    <w:unhideWhenUsed/>
    <w:rsid w:val="00D4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916">
      <w:bodyDiv w:val="1"/>
      <w:marLeft w:val="0"/>
      <w:marRight w:val="0"/>
      <w:marTop w:val="0"/>
      <w:marBottom w:val="0"/>
      <w:divBdr>
        <w:top w:val="none" w:sz="0" w:space="0" w:color="auto"/>
        <w:left w:val="none" w:sz="0" w:space="0" w:color="auto"/>
        <w:bottom w:val="none" w:sz="0" w:space="0" w:color="auto"/>
        <w:right w:val="none" w:sz="0" w:space="0" w:color="auto"/>
      </w:divBdr>
    </w:div>
    <w:div w:id="748625394">
      <w:bodyDiv w:val="1"/>
      <w:marLeft w:val="0"/>
      <w:marRight w:val="0"/>
      <w:marTop w:val="0"/>
      <w:marBottom w:val="0"/>
      <w:divBdr>
        <w:top w:val="none" w:sz="0" w:space="0" w:color="auto"/>
        <w:left w:val="none" w:sz="0" w:space="0" w:color="auto"/>
        <w:bottom w:val="none" w:sz="0" w:space="0" w:color="auto"/>
        <w:right w:val="none" w:sz="0" w:space="0" w:color="auto"/>
      </w:divBdr>
      <w:divsChild>
        <w:div w:id="2029747994">
          <w:marLeft w:val="446"/>
          <w:marRight w:val="0"/>
          <w:marTop w:val="0"/>
          <w:marBottom w:val="0"/>
          <w:divBdr>
            <w:top w:val="none" w:sz="0" w:space="0" w:color="auto"/>
            <w:left w:val="none" w:sz="0" w:space="0" w:color="auto"/>
            <w:bottom w:val="none" w:sz="0" w:space="0" w:color="auto"/>
            <w:right w:val="none" w:sz="0" w:space="0" w:color="auto"/>
          </w:divBdr>
        </w:div>
        <w:div w:id="1597862752">
          <w:marLeft w:val="446"/>
          <w:marRight w:val="0"/>
          <w:marTop w:val="0"/>
          <w:marBottom w:val="0"/>
          <w:divBdr>
            <w:top w:val="none" w:sz="0" w:space="0" w:color="auto"/>
            <w:left w:val="none" w:sz="0" w:space="0" w:color="auto"/>
            <w:bottom w:val="none" w:sz="0" w:space="0" w:color="auto"/>
            <w:right w:val="none" w:sz="0" w:space="0" w:color="auto"/>
          </w:divBdr>
        </w:div>
        <w:div w:id="339697885">
          <w:marLeft w:val="446"/>
          <w:marRight w:val="0"/>
          <w:marTop w:val="0"/>
          <w:marBottom w:val="0"/>
          <w:divBdr>
            <w:top w:val="none" w:sz="0" w:space="0" w:color="auto"/>
            <w:left w:val="none" w:sz="0" w:space="0" w:color="auto"/>
            <w:bottom w:val="none" w:sz="0" w:space="0" w:color="auto"/>
            <w:right w:val="none" w:sz="0" w:space="0" w:color="auto"/>
          </w:divBdr>
        </w:div>
        <w:div w:id="2143037629">
          <w:marLeft w:val="446"/>
          <w:marRight w:val="0"/>
          <w:marTop w:val="0"/>
          <w:marBottom w:val="0"/>
          <w:divBdr>
            <w:top w:val="none" w:sz="0" w:space="0" w:color="auto"/>
            <w:left w:val="none" w:sz="0" w:space="0" w:color="auto"/>
            <w:bottom w:val="none" w:sz="0" w:space="0" w:color="auto"/>
            <w:right w:val="none" w:sz="0" w:space="0" w:color="auto"/>
          </w:divBdr>
        </w:div>
      </w:divsChild>
    </w:div>
    <w:div w:id="1199854705">
      <w:bodyDiv w:val="1"/>
      <w:marLeft w:val="0"/>
      <w:marRight w:val="0"/>
      <w:marTop w:val="0"/>
      <w:marBottom w:val="0"/>
      <w:divBdr>
        <w:top w:val="none" w:sz="0" w:space="0" w:color="auto"/>
        <w:left w:val="none" w:sz="0" w:space="0" w:color="auto"/>
        <w:bottom w:val="none" w:sz="0" w:space="0" w:color="auto"/>
        <w:right w:val="none" w:sz="0" w:space="0" w:color="auto"/>
      </w:divBdr>
    </w:div>
    <w:div w:id="1276450262">
      <w:bodyDiv w:val="1"/>
      <w:marLeft w:val="0"/>
      <w:marRight w:val="0"/>
      <w:marTop w:val="0"/>
      <w:marBottom w:val="0"/>
      <w:divBdr>
        <w:top w:val="none" w:sz="0" w:space="0" w:color="auto"/>
        <w:left w:val="none" w:sz="0" w:space="0" w:color="auto"/>
        <w:bottom w:val="none" w:sz="0" w:space="0" w:color="auto"/>
        <w:right w:val="none" w:sz="0" w:space="0" w:color="auto"/>
      </w:divBdr>
    </w:div>
    <w:div w:id="1357998919">
      <w:bodyDiv w:val="1"/>
      <w:marLeft w:val="0"/>
      <w:marRight w:val="0"/>
      <w:marTop w:val="0"/>
      <w:marBottom w:val="0"/>
      <w:divBdr>
        <w:top w:val="none" w:sz="0" w:space="0" w:color="auto"/>
        <w:left w:val="none" w:sz="0" w:space="0" w:color="auto"/>
        <w:bottom w:val="none" w:sz="0" w:space="0" w:color="auto"/>
        <w:right w:val="none" w:sz="0" w:space="0" w:color="auto"/>
      </w:divBdr>
    </w:div>
    <w:div w:id="1549099830">
      <w:bodyDiv w:val="1"/>
      <w:marLeft w:val="0"/>
      <w:marRight w:val="0"/>
      <w:marTop w:val="0"/>
      <w:marBottom w:val="0"/>
      <w:divBdr>
        <w:top w:val="none" w:sz="0" w:space="0" w:color="auto"/>
        <w:left w:val="none" w:sz="0" w:space="0" w:color="auto"/>
        <w:bottom w:val="none" w:sz="0" w:space="0" w:color="auto"/>
        <w:right w:val="none" w:sz="0" w:space="0" w:color="auto"/>
      </w:divBdr>
    </w:div>
    <w:div w:id="160565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4" ma:contentTypeDescription="Ein neues Dokument erstellen." ma:contentTypeScope="" ma:versionID="f1a1cd72032fc8609ea7c3f0b5cd8b51">
  <xsd:schema xmlns:xsd="http://www.w3.org/2001/XMLSchema" xmlns:xs="http://www.w3.org/2001/XMLSchema" xmlns:p="http://schemas.microsoft.com/office/2006/metadata/properties" xmlns:ns2="e330c3bd-b73b-44bd-ae32-0c4bdfdcab8e" targetNamespace="http://schemas.microsoft.com/office/2006/metadata/properties" ma:root="true" ma:fieldsID="a8427e112a34e63d5c426854409c5fee" ns2:_="">
    <xsd:import namespace="e330c3bd-b73b-44bd-ae32-0c4bdfdca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661877-586C-40E1-8EDF-D17984FD5B5C}">
  <ds:schemaRefs>
    <ds:schemaRef ds:uri="http://schemas.openxmlformats.org/officeDocument/2006/bibliography"/>
  </ds:schemaRefs>
</ds:datastoreItem>
</file>

<file path=customXml/itemProps2.xml><?xml version="1.0" encoding="utf-8"?>
<ds:datastoreItem xmlns:ds="http://schemas.openxmlformats.org/officeDocument/2006/customXml" ds:itemID="{5683F5BF-7529-4961-AAB2-F4BF9F0EE618}">
  <ds:schemaRefs>
    <ds:schemaRef ds:uri="http://schemas.microsoft.com/sharepoint/v3/contenttype/forms"/>
  </ds:schemaRefs>
</ds:datastoreItem>
</file>

<file path=customXml/itemProps3.xml><?xml version="1.0" encoding="utf-8"?>
<ds:datastoreItem xmlns:ds="http://schemas.openxmlformats.org/officeDocument/2006/customXml" ds:itemID="{01E8BE62-401B-4E77-A753-E1D874979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2150</Words>
  <Characters>13546</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Hechenberger Tim</cp:lastModifiedBy>
  <cp:revision>206</cp:revision>
  <cp:lastPrinted>2019-09-20T04:08:00Z</cp:lastPrinted>
  <dcterms:created xsi:type="dcterms:W3CDTF">2025-02-06T17:50:00Z</dcterms:created>
  <dcterms:modified xsi:type="dcterms:W3CDTF">2025-03-20T08:42:00Z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